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6DDAF" w14:textId="77777777" w:rsidR="006421A5" w:rsidRDefault="006421A5">
      <w:pPr>
        <w:jc w:val="center"/>
        <w:rPr>
          <w:b/>
          <w:bCs/>
          <w:sz w:val="28"/>
          <w:szCs w:val="28"/>
        </w:rPr>
      </w:pPr>
    </w:p>
    <w:p w14:paraId="68C373CA" w14:textId="77777777" w:rsidR="006421A5" w:rsidRDefault="006421A5">
      <w:pPr>
        <w:jc w:val="center"/>
        <w:rPr>
          <w:b/>
          <w:bCs/>
          <w:sz w:val="28"/>
          <w:szCs w:val="28"/>
        </w:rPr>
      </w:pPr>
    </w:p>
    <w:p w14:paraId="2D3DF7D5" w14:textId="77777777" w:rsidR="006421A5" w:rsidRDefault="006421A5">
      <w:pPr>
        <w:rPr>
          <w:b/>
          <w:bCs/>
          <w:sz w:val="28"/>
          <w:szCs w:val="28"/>
        </w:rPr>
      </w:pPr>
    </w:p>
    <w:p w14:paraId="3D596BFD" w14:textId="77777777" w:rsidR="006421A5" w:rsidRDefault="006421A5">
      <w:pPr>
        <w:jc w:val="center"/>
        <w:rPr>
          <w:b/>
          <w:bCs/>
          <w:sz w:val="28"/>
          <w:szCs w:val="28"/>
        </w:rPr>
      </w:pPr>
    </w:p>
    <w:p w14:paraId="2A9098EF" w14:textId="77777777" w:rsidR="006421A5" w:rsidRDefault="006421A5">
      <w:pPr>
        <w:jc w:val="center"/>
        <w:rPr>
          <w:b/>
          <w:bCs/>
          <w:sz w:val="72"/>
          <w:szCs w:val="72"/>
        </w:rPr>
      </w:pPr>
      <w:r>
        <w:rPr>
          <w:b/>
          <w:bCs/>
          <w:sz w:val="72"/>
          <w:szCs w:val="72"/>
        </w:rPr>
        <w:t>Oregon State University</w:t>
      </w:r>
    </w:p>
    <w:p w14:paraId="0847E25E" w14:textId="77777777" w:rsidR="006421A5" w:rsidRDefault="006421A5">
      <w:pPr>
        <w:rPr>
          <w:b/>
          <w:bCs/>
          <w:sz w:val="72"/>
          <w:szCs w:val="72"/>
        </w:rPr>
      </w:pPr>
    </w:p>
    <w:p w14:paraId="48C3E5F2" w14:textId="77777777" w:rsidR="006421A5" w:rsidRDefault="006421A5">
      <w:pPr>
        <w:jc w:val="center"/>
        <w:rPr>
          <w:b/>
          <w:bCs/>
          <w:sz w:val="72"/>
          <w:szCs w:val="72"/>
        </w:rPr>
      </w:pPr>
    </w:p>
    <w:p w14:paraId="6596381B" w14:textId="42CD3F1B" w:rsidR="006421A5" w:rsidRDefault="006421A5">
      <w:pPr>
        <w:jc w:val="center"/>
        <w:rPr>
          <w:b/>
          <w:bCs/>
          <w:sz w:val="52"/>
          <w:szCs w:val="52"/>
        </w:rPr>
      </w:pPr>
      <w:r>
        <w:rPr>
          <w:b/>
          <w:bCs/>
          <w:sz w:val="56"/>
          <w:szCs w:val="56"/>
        </w:rPr>
        <w:t xml:space="preserve">Information </w:t>
      </w:r>
      <w:r w:rsidR="00FF5D07">
        <w:rPr>
          <w:b/>
          <w:bCs/>
          <w:sz w:val="56"/>
          <w:szCs w:val="56"/>
        </w:rPr>
        <w:t>Technology</w:t>
      </w:r>
    </w:p>
    <w:p w14:paraId="4EF36403" w14:textId="77777777" w:rsidR="006421A5" w:rsidRDefault="006421A5">
      <w:pPr>
        <w:jc w:val="center"/>
        <w:rPr>
          <w:b/>
          <w:bCs/>
          <w:sz w:val="96"/>
          <w:szCs w:val="96"/>
        </w:rPr>
      </w:pPr>
    </w:p>
    <w:p w14:paraId="6A5098C2" w14:textId="77777777" w:rsidR="006421A5" w:rsidRDefault="006421A5">
      <w:pPr>
        <w:jc w:val="center"/>
        <w:rPr>
          <w:b/>
          <w:bCs/>
          <w:sz w:val="96"/>
          <w:szCs w:val="96"/>
        </w:rPr>
      </w:pPr>
    </w:p>
    <w:p w14:paraId="31014A3B" w14:textId="77777777" w:rsidR="006421A5" w:rsidRDefault="006421A5" w:rsidP="001D66B2">
      <w:pPr>
        <w:jc w:val="center"/>
        <w:rPr>
          <w:b/>
          <w:bCs/>
          <w:i/>
          <w:iCs/>
          <w:sz w:val="52"/>
          <w:szCs w:val="52"/>
        </w:rPr>
      </w:pPr>
      <w:r w:rsidRPr="001D66B2">
        <w:rPr>
          <w:b/>
          <w:bCs/>
          <w:i/>
          <w:iCs/>
          <w:sz w:val="52"/>
          <w:szCs w:val="52"/>
        </w:rPr>
        <w:t>Business</w:t>
      </w:r>
      <w:r w:rsidR="001D66B2">
        <w:rPr>
          <w:b/>
          <w:bCs/>
          <w:i/>
          <w:iCs/>
          <w:sz w:val="52"/>
          <w:szCs w:val="52"/>
        </w:rPr>
        <w:t xml:space="preserve"> </w:t>
      </w:r>
      <w:r w:rsidR="001D66B2" w:rsidRPr="001D66B2">
        <w:rPr>
          <w:b/>
          <w:bCs/>
          <w:i/>
          <w:iCs/>
          <w:sz w:val="52"/>
          <w:szCs w:val="52"/>
        </w:rPr>
        <w:t>Continuity</w:t>
      </w:r>
      <w:r w:rsidRPr="001D66B2">
        <w:rPr>
          <w:b/>
          <w:bCs/>
          <w:i/>
          <w:iCs/>
          <w:sz w:val="52"/>
          <w:szCs w:val="52"/>
        </w:rPr>
        <w:t xml:space="preserve"> </w:t>
      </w:r>
      <w:r w:rsidR="001D66B2" w:rsidRPr="001D66B2">
        <w:rPr>
          <w:b/>
          <w:bCs/>
          <w:i/>
          <w:iCs/>
          <w:sz w:val="52"/>
          <w:szCs w:val="52"/>
        </w:rPr>
        <w:t xml:space="preserve">– Disaster Recovery </w:t>
      </w:r>
      <w:r w:rsidRPr="001D66B2">
        <w:rPr>
          <w:b/>
          <w:bCs/>
          <w:i/>
          <w:iCs/>
          <w:sz w:val="52"/>
          <w:szCs w:val="52"/>
        </w:rPr>
        <w:t>Plan</w:t>
      </w:r>
    </w:p>
    <w:p w14:paraId="7F2D24EE" w14:textId="46E9A3EC" w:rsidR="00A26837" w:rsidRPr="001D66B2" w:rsidRDefault="00A26837" w:rsidP="001D66B2">
      <w:pPr>
        <w:jc w:val="center"/>
        <w:rPr>
          <w:b/>
          <w:bCs/>
          <w:i/>
          <w:iCs/>
          <w:sz w:val="52"/>
          <w:szCs w:val="52"/>
        </w:rPr>
      </w:pPr>
      <w:r>
        <w:rPr>
          <w:b/>
          <w:bCs/>
          <w:i/>
          <w:iCs/>
          <w:sz w:val="52"/>
          <w:szCs w:val="52"/>
        </w:rPr>
        <w:t>For OSU’s Enterprise Resource Planning (ERP) Systems</w:t>
      </w:r>
    </w:p>
    <w:p w14:paraId="198987A9" w14:textId="77777777" w:rsidR="006421A5" w:rsidRDefault="006421A5" w:rsidP="001D66B2">
      <w:pPr>
        <w:rPr>
          <w:b/>
          <w:bCs/>
          <w:sz w:val="44"/>
          <w:szCs w:val="44"/>
        </w:rPr>
      </w:pPr>
    </w:p>
    <w:p w14:paraId="4C262A26" w14:textId="77777777" w:rsidR="006421A5" w:rsidRDefault="006421A5">
      <w:pPr>
        <w:jc w:val="center"/>
        <w:rPr>
          <w:b/>
          <w:bCs/>
          <w:sz w:val="44"/>
          <w:szCs w:val="44"/>
        </w:rPr>
      </w:pPr>
    </w:p>
    <w:p w14:paraId="6F2BBFC8" w14:textId="77777777" w:rsidR="001D66B2" w:rsidRDefault="001D66B2">
      <w:pPr>
        <w:jc w:val="center"/>
        <w:rPr>
          <w:b/>
          <w:bCs/>
          <w:sz w:val="44"/>
          <w:szCs w:val="44"/>
        </w:rPr>
      </w:pPr>
    </w:p>
    <w:p w14:paraId="7C693C89" w14:textId="77777777" w:rsidR="001D66B2" w:rsidRDefault="001D66B2">
      <w:pPr>
        <w:jc w:val="center"/>
        <w:rPr>
          <w:b/>
          <w:bCs/>
          <w:sz w:val="44"/>
          <w:szCs w:val="44"/>
        </w:rPr>
      </w:pPr>
    </w:p>
    <w:p w14:paraId="6C444EB9" w14:textId="77777777" w:rsidR="001D66B2" w:rsidRDefault="001D66B2">
      <w:pPr>
        <w:jc w:val="center"/>
        <w:rPr>
          <w:b/>
          <w:bCs/>
          <w:sz w:val="44"/>
          <w:szCs w:val="44"/>
        </w:rPr>
      </w:pPr>
    </w:p>
    <w:p w14:paraId="138D1242" w14:textId="06A26E5B" w:rsidR="006421A5" w:rsidRDefault="007064BD">
      <w:pPr>
        <w:jc w:val="center"/>
        <w:rPr>
          <w:b/>
          <w:bCs/>
          <w:sz w:val="44"/>
          <w:szCs w:val="44"/>
        </w:rPr>
      </w:pPr>
      <w:r>
        <w:rPr>
          <w:b/>
          <w:bCs/>
          <w:sz w:val="44"/>
          <w:szCs w:val="44"/>
        </w:rPr>
        <w:t>Redacted</w:t>
      </w:r>
    </w:p>
    <w:p w14:paraId="26023BFB" w14:textId="0B0E0086" w:rsidR="006421A5" w:rsidRDefault="00846F21">
      <w:pPr>
        <w:jc w:val="center"/>
        <w:rPr>
          <w:b/>
          <w:bCs/>
          <w:sz w:val="44"/>
          <w:szCs w:val="44"/>
        </w:rPr>
      </w:pPr>
      <w:r>
        <w:rPr>
          <w:b/>
          <w:bCs/>
          <w:sz w:val="44"/>
          <w:szCs w:val="44"/>
        </w:rPr>
        <w:t xml:space="preserve">August </w:t>
      </w:r>
      <w:r w:rsidR="000924D3">
        <w:rPr>
          <w:b/>
          <w:bCs/>
          <w:sz w:val="44"/>
          <w:szCs w:val="44"/>
        </w:rPr>
        <w:t>202</w:t>
      </w:r>
      <w:r w:rsidR="00951EFF">
        <w:rPr>
          <w:b/>
          <w:bCs/>
          <w:sz w:val="44"/>
          <w:szCs w:val="44"/>
        </w:rPr>
        <w:t>4</w:t>
      </w:r>
    </w:p>
    <w:p w14:paraId="3EC3C308" w14:textId="77777777" w:rsidR="009C7C96" w:rsidRDefault="009C7C96">
      <w:pPr>
        <w:jc w:val="center"/>
        <w:rPr>
          <w:b/>
          <w:bCs/>
          <w:sz w:val="44"/>
          <w:szCs w:val="44"/>
        </w:rPr>
      </w:pPr>
    </w:p>
    <w:p w14:paraId="771DE23E" w14:textId="77777777" w:rsidR="009C7C96" w:rsidRDefault="009C7C96">
      <w:pPr>
        <w:jc w:val="center"/>
        <w:rPr>
          <w:b/>
          <w:bCs/>
          <w:sz w:val="44"/>
          <w:szCs w:val="44"/>
        </w:rPr>
      </w:pPr>
    </w:p>
    <w:p w14:paraId="507D6AA5" w14:textId="77777777" w:rsidR="009C7C96" w:rsidRDefault="009C7C96">
      <w:pPr>
        <w:jc w:val="center"/>
        <w:rPr>
          <w:b/>
          <w:bCs/>
          <w:sz w:val="44"/>
          <w:szCs w:val="44"/>
        </w:rPr>
      </w:pPr>
    </w:p>
    <w:p w14:paraId="76711B2C" w14:textId="5D8497A4" w:rsidR="009C7C96" w:rsidRPr="009C7C96" w:rsidRDefault="009C7C96">
      <w:pPr>
        <w:jc w:val="center"/>
        <w:rPr>
          <w:b/>
          <w:bCs/>
          <w:sz w:val="22"/>
          <w:szCs w:val="22"/>
        </w:rPr>
      </w:pPr>
      <w:r w:rsidRPr="009C7C96">
        <w:rPr>
          <w:b/>
          <w:bCs/>
          <w:sz w:val="22"/>
          <w:szCs w:val="22"/>
        </w:rPr>
        <w:t xml:space="preserve">Prepared by Kent Kuo, Director, </w:t>
      </w:r>
      <w:r w:rsidR="007064BD">
        <w:rPr>
          <w:b/>
          <w:bCs/>
          <w:sz w:val="22"/>
          <w:szCs w:val="22"/>
        </w:rPr>
        <w:t>IT</w:t>
      </w:r>
      <w:r w:rsidRPr="009C7C96">
        <w:rPr>
          <w:b/>
          <w:bCs/>
          <w:sz w:val="22"/>
          <w:szCs w:val="22"/>
        </w:rPr>
        <w:t xml:space="preserve"> </w:t>
      </w:r>
    </w:p>
    <w:p w14:paraId="6C2C6204" w14:textId="77777777" w:rsidR="006421A5" w:rsidRDefault="006421A5">
      <w:pPr>
        <w:ind w:firstLine="720"/>
        <w:rPr>
          <w:b/>
          <w:bCs/>
          <w:color w:val="FF0000"/>
          <w:sz w:val="32"/>
          <w:szCs w:val="32"/>
        </w:rPr>
      </w:pPr>
    </w:p>
    <w:p w14:paraId="7DB9172E" w14:textId="77777777" w:rsidR="006421A5" w:rsidRDefault="006421A5" w:rsidP="003C7D5F">
      <w:pPr>
        <w:rPr>
          <w:b/>
          <w:bCs/>
          <w:sz w:val="28"/>
          <w:szCs w:val="28"/>
        </w:rPr>
      </w:pPr>
    </w:p>
    <w:p w14:paraId="40BB36EC" w14:textId="01288A65" w:rsidR="008552E0" w:rsidRPr="00961C48" w:rsidRDefault="009D47CA" w:rsidP="003C7D5F">
      <w:pPr>
        <w:rPr>
          <w:bCs/>
          <w:sz w:val="20"/>
          <w:szCs w:val="20"/>
        </w:rPr>
      </w:pPr>
      <w:r w:rsidRPr="00961C48">
        <w:rPr>
          <w:bCs/>
          <w:sz w:val="20"/>
          <w:szCs w:val="20"/>
        </w:rPr>
        <w:t xml:space="preserve">Last Revised: </w:t>
      </w:r>
      <w:r w:rsidR="007064BD">
        <w:rPr>
          <w:bCs/>
          <w:sz w:val="20"/>
          <w:szCs w:val="20"/>
        </w:rPr>
        <w:t xml:space="preserve">Redacted </w:t>
      </w:r>
      <w:r w:rsidR="00DC3489">
        <w:rPr>
          <w:bCs/>
          <w:sz w:val="20"/>
          <w:szCs w:val="20"/>
        </w:rPr>
        <w:t xml:space="preserve">Version </w:t>
      </w:r>
      <w:r w:rsidR="000924D3">
        <w:rPr>
          <w:bCs/>
          <w:sz w:val="20"/>
          <w:szCs w:val="20"/>
        </w:rPr>
        <w:t>XI</w:t>
      </w:r>
      <w:r w:rsidR="00926F2A">
        <w:rPr>
          <w:bCs/>
          <w:sz w:val="20"/>
          <w:szCs w:val="20"/>
        </w:rPr>
        <w:t>I</w:t>
      </w:r>
      <w:r w:rsidR="00951EFF">
        <w:rPr>
          <w:bCs/>
          <w:sz w:val="20"/>
          <w:szCs w:val="20"/>
        </w:rPr>
        <w:t>I</w:t>
      </w:r>
      <w:r w:rsidR="00DC3489">
        <w:rPr>
          <w:bCs/>
          <w:sz w:val="20"/>
          <w:szCs w:val="20"/>
        </w:rPr>
        <w:t xml:space="preserve">, </w:t>
      </w:r>
      <w:r w:rsidR="007064BD">
        <w:rPr>
          <w:bCs/>
          <w:sz w:val="20"/>
          <w:szCs w:val="20"/>
        </w:rPr>
        <w:t xml:space="preserve">August </w:t>
      </w:r>
      <w:r w:rsidR="000924D3">
        <w:rPr>
          <w:bCs/>
          <w:sz w:val="20"/>
          <w:szCs w:val="20"/>
        </w:rPr>
        <w:t>202</w:t>
      </w:r>
      <w:r w:rsidR="00951EFF">
        <w:rPr>
          <w:bCs/>
          <w:sz w:val="20"/>
          <w:szCs w:val="20"/>
        </w:rPr>
        <w:t>4</w:t>
      </w:r>
    </w:p>
    <w:p w14:paraId="6936D546" w14:textId="77777777" w:rsidR="00995E8D" w:rsidRDefault="00234A8C" w:rsidP="003A5C77">
      <w:pPr>
        <w:jc w:val="center"/>
        <w:rPr>
          <w:b/>
          <w:sz w:val="28"/>
          <w:szCs w:val="28"/>
        </w:rPr>
      </w:pPr>
      <w:r>
        <w:rPr>
          <w:b/>
          <w:sz w:val="28"/>
          <w:szCs w:val="28"/>
        </w:rPr>
        <w:t>Table of Contents</w:t>
      </w:r>
    </w:p>
    <w:p w14:paraId="77A0BA97" w14:textId="77777777" w:rsidR="00995E8D" w:rsidRDefault="00995E8D" w:rsidP="003A5C77">
      <w:pPr>
        <w:jc w:val="center"/>
        <w:rPr>
          <w:b/>
          <w:sz w:val="28"/>
          <w:szCs w:val="28"/>
        </w:rPr>
      </w:pPr>
    </w:p>
    <w:p w14:paraId="6C231CBA" w14:textId="77777777" w:rsidR="00995E8D" w:rsidRDefault="006840D0" w:rsidP="00995E8D">
      <w:pPr>
        <w:pStyle w:val="Heading1"/>
        <w:rPr>
          <w:sz w:val="28"/>
          <w:szCs w:val="28"/>
        </w:rPr>
      </w:pPr>
      <w:r>
        <w:rPr>
          <w:sz w:val="28"/>
          <w:szCs w:val="28"/>
        </w:rPr>
        <w:t>Business Continuity-Disaster Recovery Approval &amp; Revisions</w:t>
      </w:r>
    </w:p>
    <w:p w14:paraId="1A11FEBD" w14:textId="77777777" w:rsidR="00995E8D" w:rsidRDefault="00995E8D" w:rsidP="00995E8D"/>
    <w:p w14:paraId="3F66532E" w14:textId="622BE0FC" w:rsidR="006840D0" w:rsidRDefault="006840D0" w:rsidP="006840D0">
      <w:pPr>
        <w:tabs>
          <w:tab w:val="left" w:leader="dot" w:pos="8640"/>
        </w:tabs>
        <w:ind w:firstLine="720"/>
      </w:pPr>
      <w:r>
        <w:t>Management Acknowledgement &amp; Approval</w:t>
      </w:r>
      <w:r>
        <w:tab/>
      </w:r>
      <w:r w:rsidR="001A5280">
        <w:t xml:space="preserve">  </w:t>
      </w:r>
      <w:hyperlink w:anchor="MAA" w:history="1">
        <w:r w:rsidR="002F57FC" w:rsidRPr="002F57FC">
          <w:rPr>
            <w:rStyle w:val="Hyperlink"/>
          </w:rPr>
          <w:t>4</w:t>
        </w:r>
      </w:hyperlink>
    </w:p>
    <w:p w14:paraId="5391E03B" w14:textId="18B51FB5" w:rsidR="00995E8D" w:rsidRDefault="00995E8D" w:rsidP="00995E8D">
      <w:pPr>
        <w:tabs>
          <w:tab w:val="left" w:leader="dot" w:pos="8640"/>
        </w:tabs>
        <w:ind w:firstLine="720"/>
      </w:pPr>
      <w:r>
        <w:t>Record of Revisions</w:t>
      </w:r>
      <w:r>
        <w:tab/>
      </w:r>
      <w:r w:rsidR="001A5280">
        <w:t xml:space="preserve">  </w:t>
      </w:r>
      <w:hyperlink w:anchor="REVISIONS" w:history="1">
        <w:r w:rsidRPr="002F57FC">
          <w:rPr>
            <w:rStyle w:val="Hyperlink"/>
          </w:rPr>
          <w:t>5</w:t>
        </w:r>
      </w:hyperlink>
    </w:p>
    <w:p w14:paraId="1E540D14" w14:textId="77777777" w:rsidR="006840D0" w:rsidRDefault="006840D0" w:rsidP="00995E8D">
      <w:pPr>
        <w:tabs>
          <w:tab w:val="left" w:leader="dot" w:pos="8640"/>
        </w:tabs>
        <w:ind w:firstLine="720"/>
      </w:pPr>
    </w:p>
    <w:p w14:paraId="19868359" w14:textId="77777777" w:rsidR="006840D0" w:rsidRDefault="006840D0" w:rsidP="006840D0">
      <w:pPr>
        <w:pStyle w:val="Heading1"/>
        <w:rPr>
          <w:sz w:val="28"/>
          <w:szCs w:val="28"/>
        </w:rPr>
      </w:pPr>
      <w:r>
        <w:rPr>
          <w:sz w:val="28"/>
          <w:szCs w:val="28"/>
        </w:rPr>
        <w:t>The Plan</w:t>
      </w:r>
    </w:p>
    <w:p w14:paraId="5869A0F5" w14:textId="77777777" w:rsidR="006840D0" w:rsidRDefault="006840D0" w:rsidP="006840D0"/>
    <w:p w14:paraId="6750B69C" w14:textId="228A1500" w:rsidR="00995E8D" w:rsidRDefault="00995E8D" w:rsidP="00995E8D">
      <w:pPr>
        <w:tabs>
          <w:tab w:val="left" w:leader="dot" w:pos="8640"/>
        </w:tabs>
        <w:ind w:firstLine="720"/>
      </w:pPr>
      <w:r>
        <w:t>Introduction</w:t>
      </w:r>
      <w:r>
        <w:tab/>
      </w:r>
      <w:r w:rsidR="001A5280">
        <w:t xml:space="preserve">  </w:t>
      </w:r>
      <w:hyperlink w:anchor="INTRO" w:history="1">
        <w:r w:rsidR="002F57FC" w:rsidRPr="002F57FC">
          <w:rPr>
            <w:rStyle w:val="Hyperlink"/>
          </w:rPr>
          <w:t>6</w:t>
        </w:r>
      </w:hyperlink>
    </w:p>
    <w:p w14:paraId="1E7A762F" w14:textId="11AE9F25" w:rsidR="00995E8D" w:rsidRDefault="00995E8D" w:rsidP="00995E8D">
      <w:pPr>
        <w:tabs>
          <w:tab w:val="left" w:pos="1080"/>
          <w:tab w:val="left" w:leader="dot" w:pos="8640"/>
        </w:tabs>
        <w:ind w:left="720"/>
      </w:pPr>
      <w:r>
        <w:t>Objectives and Purpose</w:t>
      </w:r>
      <w:r>
        <w:tab/>
      </w:r>
      <w:r w:rsidR="001A5280">
        <w:t xml:space="preserve">  </w:t>
      </w:r>
      <w:hyperlink w:anchor="OBJ" w:history="1">
        <w:r w:rsidR="002F57FC" w:rsidRPr="002F57FC">
          <w:rPr>
            <w:rStyle w:val="Hyperlink"/>
          </w:rPr>
          <w:t>7</w:t>
        </w:r>
      </w:hyperlink>
    </w:p>
    <w:p w14:paraId="5B14B80C" w14:textId="13407488" w:rsidR="00995E8D" w:rsidRDefault="00995E8D" w:rsidP="00995E8D">
      <w:pPr>
        <w:tabs>
          <w:tab w:val="left" w:pos="1080"/>
          <w:tab w:val="left" w:leader="dot" w:pos="8640"/>
        </w:tabs>
        <w:ind w:left="720"/>
      </w:pPr>
      <w:r>
        <w:t>Scope</w:t>
      </w:r>
      <w:r>
        <w:tab/>
      </w:r>
      <w:r w:rsidR="001A5280">
        <w:t xml:space="preserve">  </w:t>
      </w:r>
      <w:hyperlink w:anchor="SCOPE" w:history="1">
        <w:r w:rsidR="002F57FC" w:rsidRPr="002F57FC">
          <w:rPr>
            <w:rStyle w:val="Hyperlink"/>
          </w:rPr>
          <w:t>7</w:t>
        </w:r>
      </w:hyperlink>
    </w:p>
    <w:p w14:paraId="44E58F6F" w14:textId="1E86C67C" w:rsidR="00995E8D" w:rsidRDefault="00995E8D" w:rsidP="00995E8D">
      <w:pPr>
        <w:tabs>
          <w:tab w:val="left" w:pos="1080"/>
          <w:tab w:val="left" w:leader="dot" w:pos="8640"/>
        </w:tabs>
        <w:ind w:left="720"/>
      </w:pPr>
      <w:r>
        <w:t>Maintenance and Approval</w:t>
      </w:r>
      <w:r>
        <w:tab/>
      </w:r>
      <w:r w:rsidR="001A5280">
        <w:t xml:space="preserve">  </w:t>
      </w:r>
      <w:hyperlink w:anchor="MAINT" w:history="1">
        <w:r w:rsidR="002F57FC" w:rsidRPr="002F57FC">
          <w:rPr>
            <w:rStyle w:val="Hyperlink"/>
          </w:rPr>
          <w:t>8</w:t>
        </w:r>
      </w:hyperlink>
    </w:p>
    <w:p w14:paraId="51340651" w14:textId="4BAF0A0B" w:rsidR="00B46B9E" w:rsidRDefault="00B46B9E" w:rsidP="00B46B9E">
      <w:pPr>
        <w:tabs>
          <w:tab w:val="left" w:pos="1080"/>
          <w:tab w:val="left" w:leader="dot" w:pos="8640"/>
        </w:tabs>
        <w:ind w:left="720"/>
      </w:pPr>
      <w:r>
        <w:t>Testing</w:t>
      </w:r>
      <w:r>
        <w:tab/>
      </w:r>
      <w:r w:rsidR="001A5280">
        <w:t xml:space="preserve">  </w:t>
      </w:r>
      <w:hyperlink w:anchor="TEST" w:history="1">
        <w:r w:rsidRPr="002F57FC">
          <w:rPr>
            <w:rStyle w:val="Hyperlink"/>
          </w:rPr>
          <w:t>8</w:t>
        </w:r>
      </w:hyperlink>
    </w:p>
    <w:p w14:paraId="2411E3C8" w14:textId="3178334C" w:rsidR="00365035" w:rsidRDefault="00365035" w:rsidP="00365035">
      <w:pPr>
        <w:tabs>
          <w:tab w:val="left" w:pos="1080"/>
          <w:tab w:val="left" w:leader="dot" w:pos="8640"/>
        </w:tabs>
        <w:ind w:left="720"/>
      </w:pPr>
      <w:r>
        <w:t>Training</w:t>
      </w:r>
      <w:r>
        <w:tab/>
      </w:r>
      <w:r w:rsidR="001A5280">
        <w:t xml:space="preserve">  </w:t>
      </w:r>
      <w:hyperlink w:anchor="TRAIN" w:history="1">
        <w:r>
          <w:rPr>
            <w:rStyle w:val="Hyperlink"/>
          </w:rPr>
          <w:t>9</w:t>
        </w:r>
      </w:hyperlink>
    </w:p>
    <w:p w14:paraId="16806CC6" w14:textId="2C1E572D" w:rsidR="00995E8D" w:rsidRDefault="00995E8D" w:rsidP="00995E8D">
      <w:pPr>
        <w:tabs>
          <w:tab w:val="left" w:pos="1080"/>
          <w:tab w:val="left" w:leader="dot" w:pos="8640"/>
        </w:tabs>
        <w:ind w:left="720"/>
      </w:pPr>
      <w:r>
        <w:t>Activation</w:t>
      </w:r>
      <w:r>
        <w:tab/>
      </w:r>
      <w:r w:rsidR="001A5280">
        <w:t xml:space="preserve">  </w:t>
      </w:r>
      <w:hyperlink w:anchor="ACTIVATION" w:history="1">
        <w:r w:rsidR="002F57FC" w:rsidRPr="002F57FC">
          <w:rPr>
            <w:rStyle w:val="Hyperlink"/>
          </w:rPr>
          <w:t>9</w:t>
        </w:r>
      </w:hyperlink>
    </w:p>
    <w:p w14:paraId="57D9993B" w14:textId="77777777" w:rsidR="00995E8D" w:rsidRDefault="00995E8D" w:rsidP="00995E8D">
      <w:pPr>
        <w:rPr>
          <w:b/>
          <w:bCs/>
        </w:rPr>
      </w:pPr>
    </w:p>
    <w:p w14:paraId="51D85A34" w14:textId="77777777" w:rsidR="00995E8D" w:rsidRDefault="00995E8D" w:rsidP="00995E8D">
      <w:pPr>
        <w:rPr>
          <w:b/>
          <w:bCs/>
        </w:rPr>
      </w:pPr>
    </w:p>
    <w:p w14:paraId="74095AB3" w14:textId="77777777" w:rsidR="00995E8D" w:rsidRDefault="006840D0" w:rsidP="00995E8D">
      <w:pPr>
        <w:rPr>
          <w:b/>
          <w:bCs/>
          <w:sz w:val="28"/>
          <w:szCs w:val="28"/>
        </w:rPr>
      </w:pPr>
      <w:r>
        <w:rPr>
          <w:b/>
          <w:bCs/>
          <w:sz w:val="28"/>
          <w:szCs w:val="28"/>
        </w:rPr>
        <w:t>Tiers of Disruption (TOD) &amp;</w:t>
      </w:r>
      <w:r w:rsidR="00995E8D">
        <w:rPr>
          <w:b/>
          <w:bCs/>
          <w:sz w:val="28"/>
          <w:szCs w:val="28"/>
        </w:rPr>
        <w:t xml:space="preserve"> Prevention</w:t>
      </w:r>
    </w:p>
    <w:p w14:paraId="25E96EC1" w14:textId="77777777" w:rsidR="00995E8D" w:rsidRDefault="00995E8D" w:rsidP="00995E8D">
      <w:pPr>
        <w:rPr>
          <w:b/>
          <w:bCs/>
        </w:rPr>
      </w:pPr>
    </w:p>
    <w:p w14:paraId="074AA0FB" w14:textId="2303348A" w:rsidR="00CA57F9" w:rsidRDefault="00CA57F9" w:rsidP="00CA57F9">
      <w:pPr>
        <w:tabs>
          <w:tab w:val="left" w:leader="dot" w:pos="8640"/>
        </w:tabs>
        <w:ind w:firstLine="720"/>
      </w:pPr>
      <w:r>
        <w:t>Tier 1</w:t>
      </w:r>
      <w:r>
        <w:tab/>
      </w:r>
      <w:r w:rsidR="001A5280">
        <w:t xml:space="preserve"> </w:t>
      </w:r>
      <w:hyperlink w:anchor="TIER1" w:history="1">
        <w:r w:rsidRPr="00D27E16">
          <w:rPr>
            <w:rStyle w:val="Hyperlink"/>
          </w:rPr>
          <w:t>1</w:t>
        </w:r>
        <w:r w:rsidR="00365035">
          <w:rPr>
            <w:rStyle w:val="Hyperlink"/>
          </w:rPr>
          <w:t>1</w:t>
        </w:r>
      </w:hyperlink>
    </w:p>
    <w:p w14:paraId="550E7FDE" w14:textId="4D0347C8" w:rsidR="00CA57F9" w:rsidRDefault="00CA57F9" w:rsidP="00CA57F9">
      <w:pPr>
        <w:tabs>
          <w:tab w:val="left" w:leader="dot" w:pos="8640"/>
        </w:tabs>
        <w:ind w:left="720" w:firstLine="720"/>
      </w:pPr>
      <w:r>
        <w:t>Hardware Resiliency</w:t>
      </w:r>
      <w:r>
        <w:tab/>
      </w:r>
      <w:r w:rsidR="001A5280">
        <w:t xml:space="preserve"> </w:t>
      </w:r>
      <w:hyperlink w:anchor="HW" w:history="1">
        <w:r w:rsidRPr="00D27E16">
          <w:rPr>
            <w:rStyle w:val="Hyperlink"/>
          </w:rPr>
          <w:t>1</w:t>
        </w:r>
        <w:r w:rsidR="00365035">
          <w:rPr>
            <w:rStyle w:val="Hyperlink"/>
          </w:rPr>
          <w:t>1</w:t>
        </w:r>
      </w:hyperlink>
    </w:p>
    <w:p w14:paraId="284C5AD1" w14:textId="11E59F99" w:rsidR="00CA57F9" w:rsidRDefault="00CA57F9" w:rsidP="00CA57F9">
      <w:pPr>
        <w:tabs>
          <w:tab w:val="left" w:leader="dot" w:pos="8640"/>
        </w:tabs>
        <w:ind w:left="720" w:firstLine="720"/>
      </w:pPr>
      <w:r>
        <w:t>Software Resiliency</w:t>
      </w:r>
      <w:r>
        <w:tab/>
      </w:r>
      <w:r w:rsidR="001A5280">
        <w:t xml:space="preserve"> </w:t>
      </w:r>
      <w:hyperlink w:anchor="SW" w:history="1">
        <w:r w:rsidRPr="00D27E16">
          <w:rPr>
            <w:rStyle w:val="Hyperlink"/>
          </w:rPr>
          <w:t>1</w:t>
        </w:r>
        <w:r w:rsidR="00365035">
          <w:rPr>
            <w:rStyle w:val="Hyperlink"/>
          </w:rPr>
          <w:t>2</w:t>
        </w:r>
      </w:hyperlink>
    </w:p>
    <w:p w14:paraId="1444BE5F" w14:textId="31285F30" w:rsidR="00CA57F9" w:rsidRDefault="00CA57F9" w:rsidP="00CA57F9">
      <w:pPr>
        <w:tabs>
          <w:tab w:val="left" w:leader="dot" w:pos="8640"/>
        </w:tabs>
        <w:ind w:left="720" w:firstLine="720"/>
      </w:pPr>
      <w:r>
        <w:t>Data Resiliency</w:t>
      </w:r>
      <w:r>
        <w:tab/>
      </w:r>
      <w:r w:rsidR="001A5280">
        <w:t xml:space="preserve"> </w:t>
      </w:r>
      <w:hyperlink w:anchor="DATA" w:history="1">
        <w:r w:rsidRPr="00D27E16">
          <w:rPr>
            <w:rStyle w:val="Hyperlink"/>
          </w:rPr>
          <w:t>1</w:t>
        </w:r>
        <w:r w:rsidR="00416EB4">
          <w:rPr>
            <w:rStyle w:val="Hyperlink"/>
          </w:rPr>
          <w:t>3</w:t>
        </w:r>
      </w:hyperlink>
    </w:p>
    <w:p w14:paraId="2C481010" w14:textId="74D88D86" w:rsidR="00CA57F9" w:rsidRDefault="00CA57F9" w:rsidP="00CA57F9">
      <w:pPr>
        <w:tabs>
          <w:tab w:val="left" w:leader="dot" w:pos="8640"/>
        </w:tabs>
        <w:ind w:left="720" w:firstLine="720"/>
      </w:pPr>
      <w:r>
        <w:t>Cyber-Attack Resiliency</w:t>
      </w:r>
      <w:r>
        <w:tab/>
      </w:r>
      <w:r w:rsidR="001A5280">
        <w:t xml:space="preserve"> </w:t>
      </w:r>
      <w:hyperlink w:anchor="CYBER" w:history="1">
        <w:r w:rsidRPr="00D27E16">
          <w:rPr>
            <w:rStyle w:val="Hyperlink"/>
          </w:rPr>
          <w:t>1</w:t>
        </w:r>
        <w:r w:rsidR="00365035">
          <w:rPr>
            <w:rStyle w:val="Hyperlink"/>
          </w:rPr>
          <w:t>3</w:t>
        </w:r>
      </w:hyperlink>
    </w:p>
    <w:p w14:paraId="639D0F93" w14:textId="32BA4CC2" w:rsidR="00995E8D" w:rsidRDefault="004C08F5" w:rsidP="00995E8D">
      <w:pPr>
        <w:tabs>
          <w:tab w:val="left" w:leader="dot" w:pos="8640"/>
        </w:tabs>
        <w:ind w:firstLine="720"/>
      </w:pPr>
      <w:r>
        <w:t>Tier 2</w:t>
      </w:r>
      <w:r w:rsidR="00995E8D">
        <w:tab/>
      </w:r>
      <w:r w:rsidR="001A5280">
        <w:t xml:space="preserve"> </w:t>
      </w:r>
      <w:hyperlink w:anchor="TIER2" w:history="1">
        <w:r w:rsidR="00995E8D" w:rsidRPr="00D27E16">
          <w:rPr>
            <w:rStyle w:val="Hyperlink"/>
          </w:rPr>
          <w:t>1</w:t>
        </w:r>
        <w:r w:rsidR="00365035">
          <w:rPr>
            <w:rStyle w:val="Hyperlink"/>
          </w:rPr>
          <w:t>4</w:t>
        </w:r>
      </w:hyperlink>
    </w:p>
    <w:p w14:paraId="2F5DEAB5" w14:textId="301F8AB7" w:rsidR="004C08F5" w:rsidRDefault="004C08F5" w:rsidP="002F57FC">
      <w:pPr>
        <w:tabs>
          <w:tab w:val="left" w:leader="dot" w:pos="8640"/>
        </w:tabs>
        <w:ind w:left="720" w:firstLine="720"/>
      </w:pPr>
      <w:r>
        <w:t>Network Fiber Resiliency</w:t>
      </w:r>
      <w:r>
        <w:tab/>
      </w:r>
      <w:r w:rsidR="001A5280">
        <w:t xml:space="preserve"> </w:t>
      </w:r>
      <w:hyperlink w:anchor="NW" w:history="1">
        <w:r w:rsidR="002632A7">
          <w:rPr>
            <w:rStyle w:val="Hyperlink"/>
          </w:rPr>
          <w:t>15</w:t>
        </w:r>
      </w:hyperlink>
    </w:p>
    <w:p w14:paraId="02EBA5B7" w14:textId="451958F6" w:rsidR="00EE7155" w:rsidRDefault="00EE7155" w:rsidP="00EE7155">
      <w:pPr>
        <w:tabs>
          <w:tab w:val="left" w:leader="dot" w:pos="8640"/>
        </w:tabs>
        <w:ind w:left="1440" w:hanging="720"/>
      </w:pPr>
      <w:r>
        <w:tab/>
        <w:t>Building Resiliency……………………………………………….</w:t>
      </w:r>
      <w:r>
        <w:tab/>
      </w:r>
      <w:r w:rsidR="001A5280">
        <w:t xml:space="preserve"> </w:t>
      </w:r>
      <w:hyperlink w:anchor="BLDG" w:history="1">
        <w:r w:rsidR="002632A7" w:rsidRPr="002632A7">
          <w:rPr>
            <w:rStyle w:val="Hyperlink"/>
          </w:rPr>
          <w:t>15</w:t>
        </w:r>
      </w:hyperlink>
    </w:p>
    <w:p w14:paraId="03884E9F" w14:textId="78769DF8" w:rsidR="004C08F5" w:rsidRDefault="00CA57F9" w:rsidP="002F57FC">
      <w:pPr>
        <w:tabs>
          <w:tab w:val="left" w:leader="dot" w:pos="8640"/>
        </w:tabs>
        <w:ind w:left="720" w:firstLine="720"/>
      </w:pPr>
      <w:r>
        <w:t>Catastrophic</w:t>
      </w:r>
      <w:r w:rsidR="004C08F5">
        <w:t xml:space="preserve"> Event</w:t>
      </w:r>
      <w:r w:rsidR="004C08F5">
        <w:tab/>
      </w:r>
      <w:r w:rsidR="001A5280">
        <w:t xml:space="preserve"> </w:t>
      </w:r>
      <w:hyperlink w:anchor="CATESTROPHIC" w:history="1">
        <w:r w:rsidR="002632A7">
          <w:rPr>
            <w:rStyle w:val="Hyperlink"/>
          </w:rPr>
          <w:t>16</w:t>
        </w:r>
      </w:hyperlink>
    </w:p>
    <w:p w14:paraId="25811E9B" w14:textId="799733AB" w:rsidR="00995E8D" w:rsidRDefault="00C0346D" w:rsidP="002632A7">
      <w:pPr>
        <w:tabs>
          <w:tab w:val="left" w:leader="dot" w:pos="8640"/>
        </w:tabs>
        <w:ind w:left="720" w:firstLine="720"/>
      </w:pPr>
      <w:r>
        <w:t>Cloud Native</w:t>
      </w:r>
      <w:r w:rsidR="004C08F5">
        <w:t xml:space="preserve"> Strategy</w:t>
      </w:r>
      <w:r w:rsidR="004C08F5">
        <w:tab/>
      </w:r>
      <w:r w:rsidR="001A5280">
        <w:t xml:space="preserve"> </w:t>
      </w:r>
      <w:hyperlink w:anchor="CFS" w:history="1">
        <w:r w:rsidR="002632A7">
          <w:rPr>
            <w:rStyle w:val="Hyperlink"/>
          </w:rPr>
          <w:t>16</w:t>
        </w:r>
      </w:hyperlink>
      <w:r w:rsidR="00995E8D">
        <w:tab/>
      </w:r>
    </w:p>
    <w:p w14:paraId="657FE9A9" w14:textId="38A61BA3" w:rsidR="00995E8D" w:rsidRDefault="001A5280" w:rsidP="00995E8D">
      <w:r>
        <w:t xml:space="preserve"> </w:t>
      </w:r>
    </w:p>
    <w:p w14:paraId="7733F1ED" w14:textId="77777777" w:rsidR="00995E8D" w:rsidRDefault="00995E8D" w:rsidP="00995E8D">
      <w:pPr>
        <w:rPr>
          <w:b/>
          <w:bCs/>
          <w:sz w:val="28"/>
          <w:szCs w:val="28"/>
        </w:rPr>
      </w:pPr>
      <w:r>
        <w:rPr>
          <w:b/>
          <w:bCs/>
          <w:sz w:val="28"/>
          <w:szCs w:val="28"/>
        </w:rPr>
        <w:t>Crisis Response Procedures</w:t>
      </w:r>
      <w:r>
        <w:rPr>
          <w:b/>
          <w:bCs/>
          <w:sz w:val="28"/>
          <w:szCs w:val="28"/>
        </w:rPr>
        <w:tab/>
      </w:r>
    </w:p>
    <w:p w14:paraId="1ED502C4" w14:textId="577F0113" w:rsidR="00995E8D" w:rsidRDefault="00995E8D" w:rsidP="00995E8D">
      <w:pPr>
        <w:tabs>
          <w:tab w:val="left" w:leader="dot" w:pos="8640"/>
        </w:tabs>
        <w:ind w:firstLine="720"/>
        <w:rPr>
          <w:b/>
          <w:bCs/>
          <w:sz w:val="28"/>
          <w:szCs w:val="28"/>
        </w:rPr>
      </w:pPr>
      <w:r>
        <w:rPr>
          <w:bCs/>
        </w:rPr>
        <w:t>Notification</w:t>
      </w:r>
      <w:r>
        <w:rPr>
          <w:bCs/>
        </w:rPr>
        <w:tab/>
      </w:r>
      <w:r w:rsidR="001A5280">
        <w:rPr>
          <w:bCs/>
        </w:rPr>
        <w:t xml:space="preserve"> </w:t>
      </w:r>
      <w:hyperlink w:anchor="NOTE" w:history="1">
        <w:r w:rsidR="002632A7">
          <w:rPr>
            <w:rStyle w:val="Hyperlink"/>
            <w:bCs/>
          </w:rPr>
          <w:t>18</w:t>
        </w:r>
      </w:hyperlink>
    </w:p>
    <w:p w14:paraId="6CD7E1CE" w14:textId="3E590CF8" w:rsidR="00995E8D" w:rsidRDefault="00995E8D" w:rsidP="00995E8D">
      <w:pPr>
        <w:tabs>
          <w:tab w:val="left" w:leader="dot" w:pos="8640"/>
        </w:tabs>
        <w:ind w:firstLine="720"/>
        <w:rPr>
          <w:b/>
          <w:bCs/>
          <w:sz w:val="28"/>
          <w:szCs w:val="28"/>
        </w:rPr>
      </w:pPr>
      <w:r>
        <w:rPr>
          <w:bCs/>
        </w:rPr>
        <w:t>Alternate Communication</w:t>
      </w:r>
      <w:r w:rsidR="004C08F5">
        <w:rPr>
          <w:bCs/>
        </w:rPr>
        <w:t>s</w:t>
      </w:r>
      <w:r>
        <w:rPr>
          <w:bCs/>
        </w:rPr>
        <w:tab/>
      </w:r>
      <w:r w:rsidR="001A5280">
        <w:rPr>
          <w:bCs/>
        </w:rPr>
        <w:t xml:space="preserve"> </w:t>
      </w:r>
      <w:hyperlink w:anchor="ALTCOMM" w:history="1">
        <w:r w:rsidR="002632A7">
          <w:rPr>
            <w:rStyle w:val="Hyperlink"/>
            <w:bCs/>
          </w:rPr>
          <w:t>18</w:t>
        </w:r>
      </w:hyperlink>
    </w:p>
    <w:p w14:paraId="30FE9C6A" w14:textId="7953627A" w:rsidR="00995E8D" w:rsidRDefault="004C08F5" w:rsidP="00995E8D">
      <w:pPr>
        <w:tabs>
          <w:tab w:val="left" w:leader="dot" w:pos="8640"/>
        </w:tabs>
        <w:ind w:firstLine="720"/>
        <w:rPr>
          <w:b/>
          <w:bCs/>
          <w:sz w:val="28"/>
          <w:szCs w:val="28"/>
        </w:rPr>
      </w:pPr>
      <w:r>
        <w:rPr>
          <w:bCs/>
        </w:rPr>
        <w:t>Incident Command Post (ICP)</w:t>
      </w:r>
      <w:r w:rsidR="00995E8D">
        <w:rPr>
          <w:bCs/>
        </w:rPr>
        <w:tab/>
      </w:r>
      <w:r w:rsidR="001A5280">
        <w:rPr>
          <w:bCs/>
        </w:rPr>
        <w:t xml:space="preserve"> </w:t>
      </w:r>
      <w:hyperlink w:anchor="ICP" w:history="1">
        <w:r w:rsidR="002632A7">
          <w:rPr>
            <w:rStyle w:val="Hyperlink"/>
            <w:bCs/>
          </w:rPr>
          <w:t>19</w:t>
        </w:r>
      </w:hyperlink>
    </w:p>
    <w:p w14:paraId="32C35CA9" w14:textId="0EF5E11A" w:rsidR="00995E8D" w:rsidRDefault="00995E8D" w:rsidP="00995E8D">
      <w:pPr>
        <w:tabs>
          <w:tab w:val="left" w:leader="dot" w:pos="8640"/>
        </w:tabs>
        <w:ind w:firstLine="720"/>
        <w:rPr>
          <w:bCs/>
        </w:rPr>
      </w:pPr>
      <w:r>
        <w:rPr>
          <w:bCs/>
        </w:rPr>
        <w:t>Mobilization</w:t>
      </w:r>
      <w:r>
        <w:rPr>
          <w:bCs/>
        </w:rPr>
        <w:tab/>
      </w:r>
      <w:r w:rsidR="001A5280">
        <w:rPr>
          <w:bCs/>
        </w:rPr>
        <w:t xml:space="preserve"> </w:t>
      </w:r>
      <w:hyperlink w:anchor="MOBILIZATION" w:history="1">
        <w:r w:rsidR="002632A7">
          <w:rPr>
            <w:rStyle w:val="Hyperlink"/>
            <w:bCs/>
          </w:rPr>
          <w:t>19</w:t>
        </w:r>
      </w:hyperlink>
    </w:p>
    <w:p w14:paraId="0BC6842F" w14:textId="09C962D0" w:rsidR="00995E8D" w:rsidRDefault="002632A7" w:rsidP="00995E8D">
      <w:pPr>
        <w:tabs>
          <w:tab w:val="left" w:leader="dot" w:pos="8640"/>
        </w:tabs>
        <w:ind w:firstLine="720"/>
        <w:rPr>
          <w:bCs/>
        </w:rPr>
      </w:pPr>
      <w:r>
        <w:rPr>
          <w:bCs/>
        </w:rPr>
        <w:t>Disaster Recovery as a Service Activation</w:t>
      </w:r>
      <w:r w:rsidR="00995E8D">
        <w:rPr>
          <w:bCs/>
        </w:rPr>
        <w:tab/>
      </w:r>
      <w:r w:rsidR="001A5280">
        <w:rPr>
          <w:bCs/>
        </w:rPr>
        <w:t xml:space="preserve"> </w:t>
      </w:r>
      <w:hyperlink w:anchor="RESTART" w:history="1">
        <w:r>
          <w:rPr>
            <w:rStyle w:val="Hyperlink"/>
            <w:bCs/>
          </w:rPr>
          <w:t>19</w:t>
        </w:r>
      </w:hyperlink>
    </w:p>
    <w:p w14:paraId="59C9A8CF" w14:textId="0DE07A2A" w:rsidR="00995E8D" w:rsidRDefault="00995E8D" w:rsidP="00995E8D">
      <w:pPr>
        <w:tabs>
          <w:tab w:val="left" w:leader="dot" w:pos="8640"/>
        </w:tabs>
        <w:ind w:firstLine="720"/>
        <w:rPr>
          <w:bCs/>
        </w:rPr>
      </w:pPr>
      <w:r>
        <w:rPr>
          <w:bCs/>
        </w:rPr>
        <w:t>Post</w:t>
      </w:r>
      <w:r w:rsidR="004C08F5">
        <w:rPr>
          <w:bCs/>
        </w:rPr>
        <w:t>-Mortem</w:t>
      </w:r>
      <w:r>
        <w:rPr>
          <w:bCs/>
        </w:rPr>
        <w:t xml:space="preserve"> Review</w:t>
      </w:r>
      <w:r w:rsidR="004C08F5">
        <w:rPr>
          <w:bCs/>
        </w:rPr>
        <w:t xml:space="preserve"> and Incident Report</w:t>
      </w:r>
      <w:r>
        <w:rPr>
          <w:bCs/>
        </w:rPr>
        <w:tab/>
      </w:r>
      <w:r w:rsidR="001A5280">
        <w:rPr>
          <w:bCs/>
        </w:rPr>
        <w:t xml:space="preserve"> </w:t>
      </w:r>
      <w:hyperlink w:anchor="PMORTEM" w:history="1">
        <w:r w:rsidR="002632A7">
          <w:rPr>
            <w:rStyle w:val="Hyperlink"/>
            <w:bCs/>
          </w:rPr>
          <w:t>20</w:t>
        </w:r>
      </w:hyperlink>
    </w:p>
    <w:p w14:paraId="285DEDB5" w14:textId="77777777" w:rsidR="00995E8D" w:rsidRDefault="00995E8D" w:rsidP="00995E8D">
      <w:pPr>
        <w:rPr>
          <w:bCs/>
        </w:rPr>
      </w:pPr>
    </w:p>
    <w:p w14:paraId="367510CC" w14:textId="77777777" w:rsidR="00995E8D" w:rsidRDefault="00995E8D" w:rsidP="00995E8D">
      <w:pPr>
        <w:rPr>
          <w:bCs/>
        </w:rPr>
      </w:pPr>
    </w:p>
    <w:p w14:paraId="441225FF" w14:textId="77777777" w:rsidR="00995E8D" w:rsidRDefault="004C08F5" w:rsidP="00995E8D">
      <w:pPr>
        <w:rPr>
          <w:b/>
          <w:bCs/>
          <w:sz w:val="28"/>
          <w:szCs w:val="28"/>
        </w:rPr>
      </w:pPr>
      <w:r>
        <w:rPr>
          <w:b/>
          <w:bCs/>
          <w:sz w:val="28"/>
          <w:szCs w:val="28"/>
        </w:rPr>
        <w:t>Business Continuity – Department Engagement</w:t>
      </w:r>
    </w:p>
    <w:p w14:paraId="074870D8" w14:textId="77777777" w:rsidR="00995E8D" w:rsidRDefault="00995E8D" w:rsidP="00995E8D">
      <w:pPr>
        <w:tabs>
          <w:tab w:val="left" w:pos="1080"/>
        </w:tabs>
        <w:autoSpaceDE w:val="0"/>
        <w:autoSpaceDN w:val="0"/>
        <w:adjustRightInd w:val="0"/>
        <w:rPr>
          <w:b/>
          <w:bCs/>
        </w:rPr>
      </w:pPr>
    </w:p>
    <w:p w14:paraId="011DD3B5" w14:textId="77BB645D" w:rsidR="004C08F5" w:rsidRDefault="004C08F5" w:rsidP="004C08F5">
      <w:pPr>
        <w:tabs>
          <w:tab w:val="left" w:leader="dot" w:pos="8640"/>
        </w:tabs>
        <w:ind w:firstLine="720"/>
        <w:rPr>
          <w:bCs/>
        </w:rPr>
      </w:pPr>
      <w:r>
        <w:rPr>
          <w:bCs/>
        </w:rPr>
        <w:t>Business Continuity Processes</w:t>
      </w:r>
      <w:r>
        <w:rPr>
          <w:bCs/>
        </w:rPr>
        <w:tab/>
      </w:r>
      <w:r w:rsidR="001A5280">
        <w:rPr>
          <w:bCs/>
        </w:rPr>
        <w:t xml:space="preserve"> </w:t>
      </w:r>
      <w:hyperlink w:anchor="BCPROCESS" w:history="1">
        <w:r w:rsidR="002632A7">
          <w:rPr>
            <w:rStyle w:val="Hyperlink"/>
            <w:bCs/>
          </w:rPr>
          <w:t>21</w:t>
        </w:r>
      </w:hyperlink>
    </w:p>
    <w:p w14:paraId="704F73EF" w14:textId="77777777" w:rsidR="004C08F5" w:rsidRDefault="004C08F5" w:rsidP="00995E8D">
      <w:pPr>
        <w:tabs>
          <w:tab w:val="left" w:pos="1080"/>
        </w:tabs>
        <w:autoSpaceDE w:val="0"/>
        <w:autoSpaceDN w:val="0"/>
        <w:adjustRightInd w:val="0"/>
        <w:rPr>
          <w:b/>
          <w:bCs/>
        </w:rPr>
      </w:pPr>
    </w:p>
    <w:p w14:paraId="331F85F9" w14:textId="77777777" w:rsidR="004C08F5" w:rsidRDefault="004C08F5" w:rsidP="004C08F5">
      <w:pPr>
        <w:rPr>
          <w:b/>
          <w:bCs/>
          <w:sz w:val="28"/>
          <w:szCs w:val="28"/>
        </w:rPr>
      </w:pPr>
      <w:r>
        <w:rPr>
          <w:b/>
          <w:bCs/>
          <w:sz w:val="28"/>
          <w:szCs w:val="28"/>
        </w:rPr>
        <w:t>Addendums</w:t>
      </w:r>
    </w:p>
    <w:p w14:paraId="5B6360EC" w14:textId="77777777" w:rsidR="004C08F5" w:rsidRDefault="004C08F5" w:rsidP="004C08F5">
      <w:pPr>
        <w:tabs>
          <w:tab w:val="left" w:pos="1080"/>
        </w:tabs>
        <w:autoSpaceDE w:val="0"/>
        <w:autoSpaceDN w:val="0"/>
        <w:adjustRightInd w:val="0"/>
        <w:rPr>
          <w:b/>
          <w:bCs/>
        </w:rPr>
      </w:pPr>
    </w:p>
    <w:p w14:paraId="0E8A11CF" w14:textId="6B062C15" w:rsidR="004C08F5" w:rsidRDefault="004C08F5" w:rsidP="004C08F5">
      <w:pPr>
        <w:tabs>
          <w:tab w:val="left" w:leader="dot" w:pos="8640"/>
        </w:tabs>
        <w:ind w:firstLine="720"/>
        <w:rPr>
          <w:bCs/>
        </w:rPr>
      </w:pPr>
      <w:r>
        <w:rPr>
          <w:bCs/>
        </w:rPr>
        <w:t>Addendum A</w:t>
      </w:r>
      <w:r w:rsidR="00785EE1">
        <w:rPr>
          <w:bCs/>
        </w:rPr>
        <w:t xml:space="preserve"> (Network Topology)</w:t>
      </w:r>
      <w:r>
        <w:rPr>
          <w:bCs/>
        </w:rPr>
        <w:tab/>
      </w:r>
      <w:r w:rsidR="001A5280">
        <w:rPr>
          <w:bCs/>
        </w:rPr>
        <w:t xml:space="preserve"> </w:t>
      </w:r>
      <w:hyperlink w:anchor="ADA" w:history="1">
        <w:r w:rsidR="002632A7">
          <w:rPr>
            <w:rStyle w:val="Hyperlink"/>
            <w:bCs/>
          </w:rPr>
          <w:t>22</w:t>
        </w:r>
      </w:hyperlink>
    </w:p>
    <w:p w14:paraId="61D9DE08" w14:textId="66D61BD6" w:rsidR="004C08F5" w:rsidRDefault="004C08F5" w:rsidP="004C08F5">
      <w:pPr>
        <w:tabs>
          <w:tab w:val="left" w:leader="dot" w:pos="8640"/>
        </w:tabs>
        <w:ind w:firstLine="720"/>
        <w:rPr>
          <w:bCs/>
        </w:rPr>
      </w:pPr>
      <w:r>
        <w:rPr>
          <w:bCs/>
        </w:rPr>
        <w:lastRenderedPageBreak/>
        <w:t>Addendum B</w:t>
      </w:r>
      <w:r w:rsidR="00785EE1">
        <w:rPr>
          <w:bCs/>
        </w:rPr>
        <w:t xml:space="preserve"> (ERP Hardware Infrastructure &amp; Database Software Architecture)</w:t>
      </w:r>
      <w:r>
        <w:rPr>
          <w:bCs/>
        </w:rPr>
        <w:tab/>
      </w:r>
      <w:r w:rsidR="001A5280">
        <w:rPr>
          <w:bCs/>
        </w:rPr>
        <w:t xml:space="preserve"> </w:t>
      </w:r>
      <w:hyperlink w:anchor="ADB" w:history="1">
        <w:r w:rsidR="002632A7">
          <w:rPr>
            <w:rStyle w:val="Hyperlink"/>
            <w:bCs/>
          </w:rPr>
          <w:t>23</w:t>
        </w:r>
      </w:hyperlink>
    </w:p>
    <w:p w14:paraId="7E27BCB5" w14:textId="1BDC26BB" w:rsidR="004C08F5" w:rsidRDefault="004C08F5" w:rsidP="004C08F5">
      <w:pPr>
        <w:tabs>
          <w:tab w:val="left" w:leader="dot" w:pos="8640"/>
        </w:tabs>
        <w:ind w:firstLine="720"/>
        <w:rPr>
          <w:bCs/>
        </w:rPr>
      </w:pPr>
      <w:r>
        <w:rPr>
          <w:bCs/>
        </w:rPr>
        <w:t>Addendum C</w:t>
      </w:r>
      <w:r w:rsidR="00785EE1">
        <w:rPr>
          <w:bCs/>
        </w:rPr>
        <w:t xml:space="preserve"> (</w:t>
      </w:r>
      <w:r w:rsidR="007064BD">
        <w:rPr>
          <w:bCs/>
        </w:rPr>
        <w:t>IT</w:t>
      </w:r>
      <w:r w:rsidR="00785EE1">
        <w:rPr>
          <w:bCs/>
        </w:rPr>
        <w:t>-IMT Communications Response)</w:t>
      </w:r>
      <w:r>
        <w:rPr>
          <w:bCs/>
        </w:rPr>
        <w:tab/>
      </w:r>
      <w:r w:rsidR="001A5280">
        <w:rPr>
          <w:bCs/>
        </w:rPr>
        <w:t xml:space="preserve"> </w:t>
      </w:r>
      <w:hyperlink w:anchor="ADC" w:history="1">
        <w:r w:rsidR="002632A7">
          <w:rPr>
            <w:rStyle w:val="Hyperlink"/>
            <w:bCs/>
          </w:rPr>
          <w:t>24</w:t>
        </w:r>
      </w:hyperlink>
    </w:p>
    <w:p w14:paraId="557F69DB" w14:textId="67C6A66D" w:rsidR="004C08F5" w:rsidRDefault="004C08F5" w:rsidP="004C08F5">
      <w:pPr>
        <w:tabs>
          <w:tab w:val="left" w:leader="dot" w:pos="8640"/>
        </w:tabs>
        <w:ind w:firstLine="720"/>
        <w:rPr>
          <w:bCs/>
        </w:rPr>
      </w:pPr>
      <w:r>
        <w:rPr>
          <w:bCs/>
        </w:rPr>
        <w:t>Addendum D</w:t>
      </w:r>
      <w:r w:rsidR="00785EE1">
        <w:rPr>
          <w:bCs/>
        </w:rPr>
        <w:t xml:space="preserve"> (Data Center and Communications Redundancy Overview)</w:t>
      </w:r>
      <w:r>
        <w:rPr>
          <w:bCs/>
        </w:rPr>
        <w:tab/>
      </w:r>
      <w:r w:rsidR="001A5280">
        <w:rPr>
          <w:bCs/>
        </w:rPr>
        <w:t xml:space="preserve"> </w:t>
      </w:r>
      <w:hyperlink w:anchor="ADD" w:history="1">
        <w:r w:rsidR="002632A7">
          <w:rPr>
            <w:rStyle w:val="Hyperlink"/>
            <w:bCs/>
          </w:rPr>
          <w:t>30</w:t>
        </w:r>
      </w:hyperlink>
    </w:p>
    <w:p w14:paraId="140CEB60" w14:textId="4CE3A20D" w:rsidR="004C08F5" w:rsidRDefault="004C08F5" w:rsidP="004C08F5">
      <w:pPr>
        <w:tabs>
          <w:tab w:val="left" w:leader="dot" w:pos="8640"/>
        </w:tabs>
        <w:ind w:firstLine="720"/>
        <w:rPr>
          <w:bCs/>
        </w:rPr>
      </w:pPr>
      <w:r>
        <w:rPr>
          <w:bCs/>
        </w:rPr>
        <w:t>Addendum E</w:t>
      </w:r>
      <w:r w:rsidR="00785EE1">
        <w:rPr>
          <w:bCs/>
        </w:rPr>
        <w:t xml:space="preserve"> (</w:t>
      </w:r>
      <w:r w:rsidR="007064BD">
        <w:rPr>
          <w:bCs/>
        </w:rPr>
        <w:t xml:space="preserve">IT </w:t>
      </w:r>
      <w:r w:rsidR="00785EE1">
        <w:rPr>
          <w:bCs/>
        </w:rPr>
        <w:t>Emergency Contact Information)</w:t>
      </w:r>
      <w:r>
        <w:rPr>
          <w:bCs/>
        </w:rPr>
        <w:tab/>
      </w:r>
      <w:r w:rsidR="001A5280">
        <w:rPr>
          <w:bCs/>
        </w:rPr>
        <w:t xml:space="preserve"> </w:t>
      </w:r>
      <w:hyperlink w:anchor="ADE" w:history="1">
        <w:r w:rsidR="002632A7">
          <w:rPr>
            <w:rStyle w:val="Hyperlink"/>
            <w:bCs/>
          </w:rPr>
          <w:t>31</w:t>
        </w:r>
      </w:hyperlink>
    </w:p>
    <w:p w14:paraId="4EAE7C2B" w14:textId="53CC9C98" w:rsidR="004C08F5" w:rsidRDefault="004C08F5" w:rsidP="004C08F5">
      <w:pPr>
        <w:tabs>
          <w:tab w:val="left" w:leader="dot" w:pos="8640"/>
        </w:tabs>
        <w:ind w:firstLine="720"/>
        <w:rPr>
          <w:bCs/>
        </w:rPr>
      </w:pPr>
      <w:r>
        <w:rPr>
          <w:bCs/>
        </w:rPr>
        <w:t>Addendum F</w:t>
      </w:r>
      <w:r w:rsidR="00785EE1">
        <w:rPr>
          <w:bCs/>
        </w:rPr>
        <w:t xml:space="preserve"> (Test/Maintenance Log)</w:t>
      </w:r>
      <w:r>
        <w:rPr>
          <w:bCs/>
        </w:rPr>
        <w:tab/>
      </w:r>
      <w:r w:rsidR="001A5280">
        <w:rPr>
          <w:bCs/>
        </w:rPr>
        <w:t xml:space="preserve"> </w:t>
      </w:r>
      <w:hyperlink w:anchor="ADF" w:history="1">
        <w:r w:rsidR="00EB5C6D">
          <w:rPr>
            <w:rStyle w:val="Hyperlink"/>
            <w:bCs/>
          </w:rPr>
          <w:t>33</w:t>
        </w:r>
      </w:hyperlink>
    </w:p>
    <w:p w14:paraId="6FA2723D" w14:textId="0356A07B" w:rsidR="00661129" w:rsidRDefault="00661129" w:rsidP="00661129">
      <w:pPr>
        <w:tabs>
          <w:tab w:val="left" w:leader="dot" w:pos="8640"/>
        </w:tabs>
        <w:ind w:firstLine="720"/>
        <w:rPr>
          <w:bCs/>
        </w:rPr>
      </w:pPr>
      <w:r>
        <w:rPr>
          <w:bCs/>
        </w:rPr>
        <w:t>Addendum</w:t>
      </w:r>
      <w:r w:rsidR="00CF5252">
        <w:rPr>
          <w:bCs/>
        </w:rPr>
        <w:t xml:space="preserve"> </w:t>
      </w:r>
      <w:r>
        <w:rPr>
          <w:bCs/>
        </w:rPr>
        <w:t>G (</w:t>
      </w:r>
      <w:r w:rsidR="007064BD">
        <w:rPr>
          <w:bCs/>
        </w:rPr>
        <w:t xml:space="preserve">Vendor </w:t>
      </w:r>
      <w:r w:rsidR="006D6A23">
        <w:rPr>
          <w:bCs/>
        </w:rPr>
        <w:t>Cloud Backups</w:t>
      </w:r>
      <w:r>
        <w:rPr>
          <w:bCs/>
        </w:rPr>
        <w:t>)</w:t>
      </w:r>
      <w:r>
        <w:rPr>
          <w:bCs/>
        </w:rPr>
        <w:tab/>
      </w:r>
      <w:r w:rsidR="001A5280">
        <w:rPr>
          <w:bCs/>
        </w:rPr>
        <w:t xml:space="preserve"> </w:t>
      </w:r>
      <w:hyperlink w:anchor="ADG" w:history="1">
        <w:r w:rsidR="00EB5C6D">
          <w:rPr>
            <w:rStyle w:val="Hyperlink"/>
            <w:bCs/>
          </w:rPr>
          <w:t>34</w:t>
        </w:r>
      </w:hyperlink>
    </w:p>
    <w:p w14:paraId="6C9FC696" w14:textId="77777777" w:rsidR="004C08F5" w:rsidRDefault="004C08F5" w:rsidP="00995E8D">
      <w:pPr>
        <w:tabs>
          <w:tab w:val="left" w:pos="1080"/>
          <w:tab w:val="left" w:leader="dot" w:pos="8640"/>
        </w:tabs>
        <w:autoSpaceDE w:val="0"/>
        <w:autoSpaceDN w:val="0"/>
        <w:adjustRightInd w:val="0"/>
      </w:pPr>
    </w:p>
    <w:p w14:paraId="489258CF" w14:textId="77777777" w:rsidR="004C08F5" w:rsidRDefault="004C08F5">
      <w:bookmarkStart w:id="0" w:name="BCDR"/>
      <w:bookmarkStart w:id="1" w:name="MAA"/>
      <w:r>
        <w:br w:type="page"/>
      </w:r>
    </w:p>
    <w:p w14:paraId="3165E1D4" w14:textId="77777777" w:rsidR="006840D0" w:rsidRPr="006840D0" w:rsidRDefault="006840D0" w:rsidP="00805CE8">
      <w:pPr>
        <w:jc w:val="center"/>
        <w:rPr>
          <w:b/>
          <w:sz w:val="36"/>
          <w:szCs w:val="36"/>
        </w:rPr>
      </w:pPr>
      <w:r w:rsidRPr="006840D0">
        <w:rPr>
          <w:b/>
          <w:sz w:val="36"/>
          <w:szCs w:val="36"/>
        </w:rPr>
        <w:lastRenderedPageBreak/>
        <w:t>Business Continuity-Disaster Recovery Approval &amp; Revisions</w:t>
      </w:r>
      <w:bookmarkEnd w:id="0"/>
    </w:p>
    <w:p w14:paraId="2C9559AF" w14:textId="77777777" w:rsidR="006840D0" w:rsidRDefault="006840D0" w:rsidP="00805CE8">
      <w:pPr>
        <w:jc w:val="center"/>
        <w:rPr>
          <w:b/>
          <w:sz w:val="28"/>
          <w:szCs w:val="28"/>
        </w:rPr>
      </w:pPr>
    </w:p>
    <w:p w14:paraId="789E55FA" w14:textId="77777777" w:rsidR="00805CE8" w:rsidRDefault="00805CE8" w:rsidP="00805CE8">
      <w:pPr>
        <w:jc w:val="center"/>
        <w:rPr>
          <w:b/>
          <w:sz w:val="28"/>
          <w:szCs w:val="28"/>
        </w:rPr>
      </w:pPr>
      <w:r>
        <w:rPr>
          <w:b/>
          <w:sz w:val="28"/>
          <w:szCs w:val="28"/>
        </w:rPr>
        <w:t xml:space="preserve">Management Acknowledgement </w:t>
      </w:r>
      <w:r w:rsidR="004C08F5">
        <w:rPr>
          <w:b/>
          <w:sz w:val="28"/>
          <w:szCs w:val="28"/>
        </w:rPr>
        <w:t>&amp;</w:t>
      </w:r>
      <w:r>
        <w:rPr>
          <w:b/>
          <w:sz w:val="28"/>
          <w:szCs w:val="28"/>
        </w:rPr>
        <w:t xml:space="preserve"> Approval</w:t>
      </w:r>
      <w:bookmarkEnd w:id="1"/>
    </w:p>
    <w:p w14:paraId="6D555BFE" w14:textId="77777777" w:rsidR="00805CE8" w:rsidRDefault="00805CE8" w:rsidP="00805CE8">
      <w:pPr>
        <w:rPr>
          <w:b/>
          <w:sz w:val="32"/>
          <w:szCs w:val="32"/>
        </w:rPr>
      </w:pPr>
    </w:p>
    <w:p w14:paraId="7EB708FE" w14:textId="64E325C2" w:rsidR="00241C17" w:rsidRDefault="39F8287E" w:rsidP="00805CE8">
      <w:r>
        <w:t xml:space="preserve">The Business Continuity-Disaster Recovery Plan for </w:t>
      </w:r>
      <w:r w:rsidR="00124F16">
        <w:t>Oregon</w:t>
      </w:r>
      <w:r>
        <w:t xml:space="preserve"> State University’s Enterprise Resource Planning (ERP) systems was prepared to maintain a viable response capability and to establish a comprehensive approach to emergency management across three significant Tiers of Disruption (</w:t>
      </w:r>
      <w:r w:rsidR="00677A3B">
        <w:t xml:space="preserve">also known as </w:t>
      </w:r>
      <w:r>
        <w:t xml:space="preserve">TOD). This plan applies to all </w:t>
      </w:r>
      <w:r w:rsidR="007064BD">
        <w:t xml:space="preserve">IT </w:t>
      </w:r>
      <w:r>
        <w:t xml:space="preserve">personnel participating in the mitigation, preparedness, response, and recovery efforts. </w:t>
      </w:r>
      <w:r w:rsidR="004C78B8">
        <w:t>Under the</w:t>
      </w:r>
      <w:r>
        <w:t xml:space="preserve"> University’s Chief Information Officer (CIO)</w:t>
      </w:r>
      <w:r w:rsidR="004C78B8">
        <w:t xml:space="preserve">, the Executive Director </w:t>
      </w:r>
      <w:r>
        <w:t xml:space="preserve">shall be responsible for plan oversight and coordination with applicable stakeholders. The BC-DR plan is based on the TOD concept, which plans for natural and man-made disasters and incidents while following the National Incident Management System (NIMS) guidance. The plan is flexible in that either specific parts or the entire plan may be activated, based on the emergency and decisions by </w:t>
      </w:r>
      <w:proofErr w:type="gramStart"/>
      <w:r>
        <w:t>University</w:t>
      </w:r>
      <w:proofErr w:type="gramEnd"/>
      <w:r>
        <w:t xml:space="preserve"> senior leadership. Additionally, this plan is a sub-component of the University’s larger Emergency Operations Plan (EOP) and is designed to fit within that framework. This BC-DR Plan supersedes and rescinds all previous editions. The BC-DR Plan and its supporting contents are hereby approved, and the plan is effective immediately upon the signature of the authorities listed below.</w:t>
      </w:r>
    </w:p>
    <w:p w14:paraId="4EE103DD" w14:textId="77777777" w:rsidR="00241C17" w:rsidRDefault="00241C17" w:rsidP="00805CE8">
      <w:pPr>
        <w:rPr>
          <w:b/>
          <w:sz w:val="28"/>
          <w:szCs w:val="28"/>
        </w:rPr>
      </w:pPr>
    </w:p>
    <w:p w14:paraId="295E1E69" w14:textId="77777777" w:rsidR="00241C17" w:rsidRDefault="00241C17" w:rsidP="00805CE8">
      <w:pPr>
        <w:rPr>
          <w:b/>
          <w:sz w:val="28"/>
          <w:szCs w:val="28"/>
        </w:rPr>
      </w:pPr>
    </w:p>
    <w:p w14:paraId="1AC175EB" w14:textId="77777777" w:rsidR="00241C17" w:rsidRDefault="00241C17" w:rsidP="00805CE8">
      <w:pPr>
        <w:rPr>
          <w:b/>
          <w:sz w:val="28"/>
          <w:szCs w:val="28"/>
        </w:rPr>
      </w:pPr>
      <w:r>
        <w:rPr>
          <w:b/>
          <w:sz w:val="28"/>
          <w:szCs w:val="28"/>
        </w:rPr>
        <w:t>Approved:</w:t>
      </w:r>
    </w:p>
    <w:p w14:paraId="0AD56EB3" w14:textId="77777777" w:rsidR="00241C17" w:rsidRDefault="00241C17" w:rsidP="00805CE8">
      <w:pPr>
        <w:rPr>
          <w:b/>
          <w:sz w:val="28"/>
          <w:szCs w:val="28"/>
        </w:rPr>
      </w:pPr>
    </w:p>
    <w:p w14:paraId="39047097" w14:textId="77777777" w:rsidR="00241C17" w:rsidRPr="00241C17" w:rsidRDefault="00241C17" w:rsidP="00805CE8">
      <w:pPr>
        <w:rPr>
          <w:b/>
          <w:sz w:val="28"/>
          <w:szCs w:val="28"/>
          <w:u w:val="single"/>
        </w:rPr>
      </w:pP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r w:rsidRPr="00241C17">
        <w:rPr>
          <w:b/>
          <w:sz w:val="28"/>
          <w:szCs w:val="28"/>
          <w:u w:val="single"/>
        </w:rPr>
        <w:tab/>
      </w:r>
    </w:p>
    <w:p w14:paraId="7A602718" w14:textId="7652672B" w:rsidR="00805CE8" w:rsidRDefault="007064BD" w:rsidP="00241C17">
      <w:r>
        <w:t>Name</w:t>
      </w:r>
      <w:r w:rsidR="00241C17" w:rsidRPr="00241C17">
        <w:t xml:space="preserve">, </w:t>
      </w:r>
      <w:r>
        <w:t>Title</w:t>
      </w:r>
      <w:r w:rsidR="00241C17" w:rsidRPr="00241C17">
        <w:t xml:space="preserve">, </w:t>
      </w:r>
      <w:r>
        <w:t>Organization</w:t>
      </w:r>
      <w:r w:rsidR="00241C17" w:rsidRPr="00241C17">
        <w:tab/>
      </w:r>
      <w:r w:rsidR="00241C17">
        <w:tab/>
      </w:r>
      <w:r w:rsidR="00241C17" w:rsidRPr="00241C17">
        <w:t>Date</w:t>
      </w:r>
      <w:r w:rsidR="00805CE8" w:rsidRPr="00241C17">
        <w:br w:type="page"/>
      </w:r>
    </w:p>
    <w:p w14:paraId="55C8C68B" w14:textId="77777777" w:rsidR="00805CE8" w:rsidRDefault="00805CE8">
      <w:pPr>
        <w:rPr>
          <w:b/>
          <w:sz w:val="28"/>
          <w:szCs w:val="28"/>
        </w:rPr>
      </w:pPr>
    </w:p>
    <w:p w14:paraId="1275A208" w14:textId="77777777" w:rsidR="009C34EE" w:rsidRPr="003A5C77" w:rsidRDefault="003A5C77" w:rsidP="003A5C77">
      <w:pPr>
        <w:jc w:val="center"/>
        <w:rPr>
          <w:b/>
          <w:sz w:val="48"/>
          <w:szCs w:val="48"/>
        </w:rPr>
      </w:pPr>
      <w:bookmarkStart w:id="2" w:name="REVISIONS"/>
      <w:r w:rsidRPr="003A5C77">
        <w:rPr>
          <w:b/>
          <w:sz w:val="28"/>
          <w:szCs w:val="28"/>
        </w:rPr>
        <w:t>Record of Revisions</w:t>
      </w:r>
    </w:p>
    <w:bookmarkEnd w:id="2"/>
    <w:p w14:paraId="45D5D716" w14:textId="77777777" w:rsidR="003A5C77" w:rsidRDefault="003A5C77">
      <w:pPr>
        <w:rPr>
          <w:b/>
          <w:sz w:val="28"/>
          <w:szCs w:val="28"/>
        </w:rPr>
      </w:pPr>
    </w:p>
    <w:tbl>
      <w:tblPr>
        <w:tblStyle w:val="TableGrid"/>
        <w:tblW w:w="0" w:type="auto"/>
        <w:tblLook w:val="04A0" w:firstRow="1" w:lastRow="0" w:firstColumn="1" w:lastColumn="0" w:noHBand="0" w:noVBand="1"/>
      </w:tblPr>
      <w:tblGrid>
        <w:gridCol w:w="2155"/>
        <w:gridCol w:w="7915"/>
      </w:tblGrid>
      <w:tr w:rsidR="003A5C77" w14:paraId="41BF7AF4" w14:textId="77777777" w:rsidTr="003A5C77">
        <w:tc>
          <w:tcPr>
            <w:tcW w:w="2155" w:type="dxa"/>
            <w:shd w:val="pct10" w:color="auto" w:fill="B4C6E7" w:themeFill="accent1" w:themeFillTint="66"/>
          </w:tcPr>
          <w:p w14:paraId="37A93A17" w14:textId="77777777" w:rsidR="003A5C77" w:rsidRPr="003A5C77" w:rsidRDefault="003A5C77" w:rsidP="003A5C77">
            <w:pPr>
              <w:jc w:val="center"/>
              <w:rPr>
                <w:b/>
                <w:sz w:val="28"/>
                <w:szCs w:val="28"/>
              </w:rPr>
            </w:pPr>
            <w:r w:rsidRPr="003A5C77">
              <w:rPr>
                <w:b/>
                <w:sz w:val="28"/>
                <w:szCs w:val="28"/>
              </w:rPr>
              <w:t>Date</w:t>
            </w:r>
          </w:p>
        </w:tc>
        <w:tc>
          <w:tcPr>
            <w:tcW w:w="7915" w:type="dxa"/>
            <w:shd w:val="pct10" w:color="auto" w:fill="B4C6E7" w:themeFill="accent1" w:themeFillTint="66"/>
          </w:tcPr>
          <w:p w14:paraId="722648B0" w14:textId="77777777" w:rsidR="003A5C77" w:rsidRDefault="003A5C77" w:rsidP="003A5C77">
            <w:pPr>
              <w:jc w:val="center"/>
              <w:rPr>
                <w:b/>
                <w:sz w:val="28"/>
                <w:szCs w:val="28"/>
              </w:rPr>
            </w:pPr>
            <w:r w:rsidRPr="003A5C77">
              <w:rPr>
                <w:b/>
                <w:sz w:val="28"/>
                <w:szCs w:val="28"/>
              </w:rPr>
              <w:t>Changes</w:t>
            </w:r>
          </w:p>
        </w:tc>
      </w:tr>
      <w:tr w:rsidR="003A5C77" w14:paraId="50C24A82" w14:textId="77777777" w:rsidTr="003A5C77">
        <w:tc>
          <w:tcPr>
            <w:tcW w:w="2155" w:type="dxa"/>
          </w:tcPr>
          <w:p w14:paraId="69DCB596" w14:textId="524CC30C" w:rsidR="003A5C77" w:rsidRPr="00EC750D" w:rsidRDefault="007064BD">
            <w:pPr>
              <w:rPr>
                <w:bCs/>
              </w:rPr>
            </w:pPr>
            <w:r>
              <w:rPr>
                <w:bCs/>
              </w:rPr>
              <w:t>Redacted</w:t>
            </w:r>
          </w:p>
        </w:tc>
        <w:tc>
          <w:tcPr>
            <w:tcW w:w="7915" w:type="dxa"/>
          </w:tcPr>
          <w:p w14:paraId="532F1841" w14:textId="63D607DC" w:rsidR="003A5C77" w:rsidRPr="00EC750D" w:rsidRDefault="007064BD">
            <w:pPr>
              <w:rPr>
                <w:bCs/>
              </w:rPr>
            </w:pPr>
            <w:r>
              <w:rPr>
                <w:bCs/>
              </w:rPr>
              <w:t>Redacted</w:t>
            </w:r>
          </w:p>
        </w:tc>
      </w:tr>
      <w:tr w:rsidR="007064BD" w14:paraId="4AFABB7C" w14:textId="77777777" w:rsidTr="003A5C77">
        <w:tc>
          <w:tcPr>
            <w:tcW w:w="2155" w:type="dxa"/>
          </w:tcPr>
          <w:p w14:paraId="48B12F59" w14:textId="685047E5" w:rsidR="007064BD" w:rsidRDefault="007064BD" w:rsidP="007064BD">
            <w:pPr>
              <w:rPr>
                <w:b/>
                <w:sz w:val="28"/>
                <w:szCs w:val="28"/>
              </w:rPr>
            </w:pPr>
            <w:r>
              <w:rPr>
                <w:bCs/>
              </w:rPr>
              <w:t>Redacted</w:t>
            </w:r>
          </w:p>
        </w:tc>
        <w:tc>
          <w:tcPr>
            <w:tcW w:w="7915" w:type="dxa"/>
          </w:tcPr>
          <w:p w14:paraId="5072462B" w14:textId="60EEF738" w:rsidR="007064BD" w:rsidRDefault="007064BD" w:rsidP="007064BD">
            <w:pPr>
              <w:rPr>
                <w:b/>
                <w:sz w:val="28"/>
                <w:szCs w:val="28"/>
              </w:rPr>
            </w:pPr>
            <w:r>
              <w:rPr>
                <w:bCs/>
              </w:rPr>
              <w:t>Redacted</w:t>
            </w:r>
          </w:p>
        </w:tc>
      </w:tr>
      <w:tr w:rsidR="007064BD" w14:paraId="6B458061" w14:textId="77777777" w:rsidTr="003A5C77">
        <w:tc>
          <w:tcPr>
            <w:tcW w:w="2155" w:type="dxa"/>
          </w:tcPr>
          <w:p w14:paraId="0FF7520D" w14:textId="6E24C1C3" w:rsidR="007064BD" w:rsidRDefault="007064BD" w:rsidP="007064BD">
            <w:pPr>
              <w:rPr>
                <w:b/>
                <w:sz w:val="28"/>
                <w:szCs w:val="28"/>
              </w:rPr>
            </w:pPr>
            <w:r>
              <w:rPr>
                <w:bCs/>
              </w:rPr>
              <w:t>Redacted</w:t>
            </w:r>
          </w:p>
        </w:tc>
        <w:tc>
          <w:tcPr>
            <w:tcW w:w="7915" w:type="dxa"/>
          </w:tcPr>
          <w:p w14:paraId="1E137393" w14:textId="7CC7B9BB" w:rsidR="007064BD" w:rsidRDefault="007064BD" w:rsidP="007064BD">
            <w:pPr>
              <w:rPr>
                <w:b/>
                <w:sz w:val="28"/>
                <w:szCs w:val="28"/>
              </w:rPr>
            </w:pPr>
            <w:r>
              <w:rPr>
                <w:bCs/>
              </w:rPr>
              <w:t>Redacted</w:t>
            </w:r>
          </w:p>
        </w:tc>
      </w:tr>
      <w:tr w:rsidR="007064BD" w14:paraId="128308AF" w14:textId="77777777" w:rsidTr="003A5C77">
        <w:tc>
          <w:tcPr>
            <w:tcW w:w="2155" w:type="dxa"/>
          </w:tcPr>
          <w:p w14:paraId="645AE8FF" w14:textId="152D29FB" w:rsidR="007064BD" w:rsidRDefault="007064BD" w:rsidP="007064BD">
            <w:pPr>
              <w:rPr>
                <w:b/>
                <w:sz w:val="28"/>
                <w:szCs w:val="28"/>
              </w:rPr>
            </w:pPr>
            <w:r>
              <w:rPr>
                <w:bCs/>
              </w:rPr>
              <w:t>Redacted</w:t>
            </w:r>
          </w:p>
        </w:tc>
        <w:tc>
          <w:tcPr>
            <w:tcW w:w="7915" w:type="dxa"/>
          </w:tcPr>
          <w:p w14:paraId="0EA95DE0" w14:textId="02B2CAFC" w:rsidR="007064BD" w:rsidRDefault="007064BD" w:rsidP="007064BD">
            <w:pPr>
              <w:rPr>
                <w:b/>
                <w:sz w:val="28"/>
                <w:szCs w:val="28"/>
              </w:rPr>
            </w:pPr>
            <w:r>
              <w:rPr>
                <w:bCs/>
              </w:rPr>
              <w:t>Redacted</w:t>
            </w:r>
          </w:p>
        </w:tc>
      </w:tr>
      <w:tr w:rsidR="00951EFF" w14:paraId="54AB32DE" w14:textId="77777777" w:rsidTr="003A5C77">
        <w:tc>
          <w:tcPr>
            <w:tcW w:w="2155" w:type="dxa"/>
          </w:tcPr>
          <w:p w14:paraId="47F0DECA" w14:textId="77777777" w:rsidR="00951EFF" w:rsidRDefault="00951EFF" w:rsidP="00951EFF">
            <w:pPr>
              <w:rPr>
                <w:b/>
                <w:sz w:val="28"/>
                <w:szCs w:val="28"/>
              </w:rPr>
            </w:pPr>
          </w:p>
        </w:tc>
        <w:tc>
          <w:tcPr>
            <w:tcW w:w="7915" w:type="dxa"/>
          </w:tcPr>
          <w:p w14:paraId="7E9FD494" w14:textId="77777777" w:rsidR="00951EFF" w:rsidRDefault="00951EFF" w:rsidP="00951EFF">
            <w:pPr>
              <w:rPr>
                <w:b/>
                <w:sz w:val="28"/>
                <w:szCs w:val="28"/>
              </w:rPr>
            </w:pPr>
          </w:p>
        </w:tc>
      </w:tr>
      <w:tr w:rsidR="00951EFF" w14:paraId="21D121C5" w14:textId="77777777" w:rsidTr="003A5C77">
        <w:tc>
          <w:tcPr>
            <w:tcW w:w="2155" w:type="dxa"/>
          </w:tcPr>
          <w:p w14:paraId="46CB474A" w14:textId="77777777" w:rsidR="00951EFF" w:rsidRDefault="00951EFF" w:rsidP="00951EFF">
            <w:pPr>
              <w:rPr>
                <w:b/>
                <w:sz w:val="28"/>
                <w:szCs w:val="28"/>
              </w:rPr>
            </w:pPr>
          </w:p>
        </w:tc>
        <w:tc>
          <w:tcPr>
            <w:tcW w:w="7915" w:type="dxa"/>
          </w:tcPr>
          <w:p w14:paraId="7F7AB726" w14:textId="77777777" w:rsidR="00951EFF" w:rsidRDefault="00951EFF" w:rsidP="00951EFF">
            <w:pPr>
              <w:rPr>
                <w:b/>
                <w:sz w:val="28"/>
                <w:szCs w:val="28"/>
              </w:rPr>
            </w:pPr>
          </w:p>
        </w:tc>
      </w:tr>
      <w:tr w:rsidR="00951EFF" w14:paraId="1AA2181E" w14:textId="77777777" w:rsidTr="003A5C77">
        <w:tc>
          <w:tcPr>
            <w:tcW w:w="2155" w:type="dxa"/>
          </w:tcPr>
          <w:p w14:paraId="6F094ADF" w14:textId="77777777" w:rsidR="00951EFF" w:rsidRDefault="00951EFF" w:rsidP="00951EFF">
            <w:pPr>
              <w:rPr>
                <w:b/>
                <w:sz w:val="28"/>
                <w:szCs w:val="28"/>
              </w:rPr>
            </w:pPr>
          </w:p>
        </w:tc>
        <w:tc>
          <w:tcPr>
            <w:tcW w:w="7915" w:type="dxa"/>
          </w:tcPr>
          <w:p w14:paraId="528A31B7" w14:textId="77777777" w:rsidR="00951EFF" w:rsidRDefault="00951EFF" w:rsidP="00951EFF">
            <w:pPr>
              <w:rPr>
                <w:b/>
                <w:sz w:val="28"/>
                <w:szCs w:val="28"/>
              </w:rPr>
            </w:pPr>
          </w:p>
        </w:tc>
      </w:tr>
      <w:tr w:rsidR="00951EFF" w14:paraId="1219B92F" w14:textId="77777777" w:rsidTr="003A5C77">
        <w:tc>
          <w:tcPr>
            <w:tcW w:w="2155" w:type="dxa"/>
          </w:tcPr>
          <w:p w14:paraId="5783FA2F" w14:textId="77777777" w:rsidR="00951EFF" w:rsidRDefault="00951EFF" w:rsidP="00951EFF">
            <w:pPr>
              <w:rPr>
                <w:b/>
                <w:sz w:val="28"/>
                <w:szCs w:val="28"/>
              </w:rPr>
            </w:pPr>
          </w:p>
        </w:tc>
        <w:tc>
          <w:tcPr>
            <w:tcW w:w="7915" w:type="dxa"/>
          </w:tcPr>
          <w:p w14:paraId="7D21BB41" w14:textId="77777777" w:rsidR="00951EFF" w:rsidRDefault="00951EFF" w:rsidP="00951EFF">
            <w:pPr>
              <w:rPr>
                <w:b/>
                <w:sz w:val="28"/>
                <w:szCs w:val="28"/>
              </w:rPr>
            </w:pPr>
          </w:p>
        </w:tc>
      </w:tr>
      <w:tr w:rsidR="00951EFF" w14:paraId="1C23954A" w14:textId="77777777" w:rsidTr="003A5C77">
        <w:tc>
          <w:tcPr>
            <w:tcW w:w="2155" w:type="dxa"/>
          </w:tcPr>
          <w:p w14:paraId="7FE1EA41" w14:textId="77777777" w:rsidR="00951EFF" w:rsidRDefault="00951EFF" w:rsidP="00951EFF">
            <w:pPr>
              <w:rPr>
                <w:b/>
                <w:sz w:val="28"/>
                <w:szCs w:val="28"/>
              </w:rPr>
            </w:pPr>
          </w:p>
        </w:tc>
        <w:tc>
          <w:tcPr>
            <w:tcW w:w="7915" w:type="dxa"/>
          </w:tcPr>
          <w:p w14:paraId="18E4C9EF" w14:textId="77777777" w:rsidR="00951EFF" w:rsidRDefault="00951EFF" w:rsidP="00951EFF">
            <w:pPr>
              <w:rPr>
                <w:b/>
                <w:sz w:val="28"/>
                <w:szCs w:val="28"/>
              </w:rPr>
            </w:pPr>
          </w:p>
        </w:tc>
      </w:tr>
    </w:tbl>
    <w:p w14:paraId="1C230BF4" w14:textId="77777777" w:rsidR="003A5C77" w:rsidRDefault="003A5C77">
      <w:pPr>
        <w:rPr>
          <w:b/>
          <w:sz w:val="28"/>
          <w:szCs w:val="28"/>
        </w:rPr>
      </w:pPr>
    </w:p>
    <w:p w14:paraId="078E61D7" w14:textId="77777777" w:rsidR="003A5C77" w:rsidRDefault="003A5C77">
      <w:pPr>
        <w:rPr>
          <w:b/>
          <w:sz w:val="28"/>
          <w:szCs w:val="28"/>
        </w:rPr>
      </w:pPr>
    </w:p>
    <w:p w14:paraId="7C4C328B" w14:textId="77777777" w:rsidR="003A5C77" w:rsidRDefault="003A5C77">
      <w:pPr>
        <w:rPr>
          <w:b/>
          <w:sz w:val="28"/>
          <w:szCs w:val="28"/>
        </w:rPr>
      </w:pPr>
      <w:r>
        <w:rPr>
          <w:b/>
          <w:sz w:val="28"/>
          <w:szCs w:val="28"/>
        </w:rPr>
        <w:br w:type="page"/>
      </w:r>
    </w:p>
    <w:p w14:paraId="123BFC9B" w14:textId="77777777" w:rsidR="006421A5" w:rsidRPr="006840D0" w:rsidRDefault="006840D0">
      <w:pPr>
        <w:jc w:val="center"/>
        <w:rPr>
          <w:b/>
          <w:sz w:val="36"/>
          <w:szCs w:val="36"/>
        </w:rPr>
      </w:pPr>
      <w:r w:rsidRPr="006840D0">
        <w:rPr>
          <w:b/>
          <w:sz w:val="36"/>
          <w:szCs w:val="36"/>
        </w:rPr>
        <w:lastRenderedPageBreak/>
        <w:t>The Plan</w:t>
      </w:r>
    </w:p>
    <w:p w14:paraId="22566E66" w14:textId="77777777" w:rsidR="006421A5" w:rsidRDefault="006421A5">
      <w:pPr>
        <w:rPr>
          <w:b/>
          <w:sz w:val="32"/>
          <w:szCs w:val="32"/>
        </w:rPr>
      </w:pPr>
    </w:p>
    <w:p w14:paraId="68D5F959" w14:textId="77777777" w:rsidR="006421A5" w:rsidRDefault="006421A5">
      <w:pPr>
        <w:rPr>
          <w:b/>
          <w:sz w:val="28"/>
          <w:szCs w:val="28"/>
        </w:rPr>
      </w:pPr>
      <w:bookmarkStart w:id="3" w:name="INTRO"/>
      <w:r w:rsidRPr="006840D0">
        <w:rPr>
          <w:b/>
          <w:sz w:val="28"/>
          <w:szCs w:val="28"/>
        </w:rPr>
        <w:t>Introduction</w:t>
      </w:r>
      <w:bookmarkEnd w:id="3"/>
    </w:p>
    <w:p w14:paraId="73CBB14E" w14:textId="77777777" w:rsidR="006421A5" w:rsidRDefault="006421A5"/>
    <w:p w14:paraId="685E05B4" w14:textId="2CC1F2EF" w:rsidR="008314D5" w:rsidRDefault="39F8287E">
      <w:r>
        <w:t xml:space="preserve">Beginning with the implementation of </w:t>
      </w:r>
      <w:r w:rsidR="007064BD">
        <w:t xml:space="preserve">Software </w:t>
      </w:r>
      <w:r>
        <w:t xml:space="preserve">in 1990, the University has increasingly utilized technology to drive its business operations. This past year, leveraging technology has proven to be one distinctive factor in the </w:t>
      </w:r>
      <w:proofErr w:type="gramStart"/>
      <w:r>
        <w:t>institutions</w:t>
      </w:r>
      <w:proofErr w:type="gramEnd"/>
      <w:r>
        <w:t xml:space="preserve"> ability to operate and thrive.</w:t>
      </w:r>
      <w:r w:rsidR="001A5280">
        <w:t xml:space="preserve"> </w:t>
      </w:r>
      <w:r>
        <w:t xml:space="preserve">The dependence on </w:t>
      </w:r>
      <w:r w:rsidR="007064BD">
        <w:t>IT</w:t>
      </w:r>
      <w:r>
        <w:t xml:space="preserve"> resources has been shifting from hardware and software directly supporting individual applications to a “local cloud” model where hardware is configured to support multiple applications. Additionally, since 20</w:t>
      </w:r>
      <w:r w:rsidR="00677A3B">
        <w:t>21</w:t>
      </w:r>
      <w:r>
        <w:t xml:space="preserve">, OSU has adopted a “Cloud Native” strategy where we work with vendors to run any needed applications in a vendor cloud which has multiple data centers in different geographical regions for business continuity and disaster recovery purposes. As such numerous business applications have been shifted to or originally established in the “cloud”. Consequently, these applications (see </w:t>
      </w:r>
      <w:hyperlink w:anchor="CFS" w:history="1">
        <w:r w:rsidRPr="39F8287E">
          <w:rPr>
            <w:rStyle w:val="Hyperlink"/>
          </w:rPr>
          <w:t>Cloud Native Strategy</w:t>
        </w:r>
      </w:hyperlink>
      <w:r>
        <w:t xml:space="preserve">) have a built-in business continuity and disaster recovery plan (BC-DR) defined by the contract between the University and the application </w:t>
      </w:r>
      <w:r w:rsidR="00220B78">
        <w:t>vendor and</w:t>
      </w:r>
      <w:r>
        <w:t xml:space="preserve"> are not part of this BC-DR plan.</w:t>
      </w:r>
    </w:p>
    <w:p w14:paraId="7A0DBAB4" w14:textId="77777777" w:rsidR="006421A5" w:rsidRDefault="006421A5"/>
    <w:p w14:paraId="7BC0964E" w14:textId="160A6105" w:rsidR="00C54586" w:rsidRDefault="39F8287E">
      <w:r>
        <w:t xml:space="preserve">That said, it has also become true that the “network is the computer” in that the University now has a heavy reliance on the University’s optical network. That reliance was eminently clear during the 2020 COVID-19 pandemic when most of OSU’s staff and students had to work, teach, and learn/study remotely. Also, in 2010 OSU experienced a tunnel fire which melted part of the University’s optical network. Since that time, the </w:t>
      </w:r>
      <w:r w:rsidR="00124F16">
        <w:t>University</w:t>
      </w:r>
      <w:r>
        <w:t xml:space="preserve"> has invested in dual path network on OSU’s main campus, established a second head</w:t>
      </w:r>
      <w:r w:rsidR="00A22B09">
        <w:t>-</w:t>
      </w:r>
      <w:r>
        <w:t>end for data going to and from the main campus, and has entered a multi-institution/state acquisition of optical fiber across the state of Oregon to ensure access to multiple nodes of the Internet 2 infrastructure.</w:t>
      </w:r>
    </w:p>
    <w:p w14:paraId="6D061313" w14:textId="1D16ADE6" w:rsidR="00254FC0" w:rsidRDefault="00254FC0"/>
    <w:p w14:paraId="5ED44566" w14:textId="36422B90" w:rsidR="003C3229" w:rsidRDefault="00254FC0">
      <w:r>
        <w:t xml:space="preserve">On November 28, 2021, OSU completed the shift of </w:t>
      </w:r>
      <w:r w:rsidR="00220B78">
        <w:t>its</w:t>
      </w:r>
      <w:r>
        <w:t xml:space="preserve"> administrative systems portfolio into </w:t>
      </w:r>
      <w:r w:rsidR="007064BD">
        <w:t>Vendor</w:t>
      </w:r>
      <w:r>
        <w:t xml:space="preserve">’s Infrastructure as a Service (IaaS) Cloud. This migration encompassed almost all aspects of OSU’s business applications supporting multiple campuses. </w:t>
      </w:r>
      <w:r w:rsidR="39F8287E" w:rsidRPr="00254FC0">
        <w:t xml:space="preserve">The </w:t>
      </w:r>
      <w:r w:rsidR="007064BD">
        <w:t>Administrative Software</w:t>
      </w:r>
      <w:r w:rsidR="39F8287E" w:rsidRPr="00254FC0">
        <w:t xml:space="preserve"> set of applications </w:t>
      </w:r>
      <w:proofErr w:type="gramStart"/>
      <w:r w:rsidR="39F8287E" w:rsidRPr="00254FC0">
        <w:t>encompassing</w:t>
      </w:r>
      <w:r w:rsidR="001A5280">
        <w:t xml:space="preserve"> </w:t>
      </w:r>
      <w:r w:rsidR="39F8287E" w:rsidRPr="00254FC0">
        <w:t xml:space="preserve"> Finance</w:t>
      </w:r>
      <w:proofErr w:type="gramEnd"/>
      <w:r w:rsidR="39F8287E" w:rsidRPr="00254FC0">
        <w:t>,</w:t>
      </w:r>
      <w:r w:rsidR="001A5280">
        <w:t xml:space="preserve"> </w:t>
      </w:r>
      <w:r w:rsidR="39F8287E" w:rsidRPr="00254FC0">
        <w:t xml:space="preserve"> Financial Aid,</w:t>
      </w:r>
      <w:r w:rsidR="001A5280">
        <w:t xml:space="preserve"> </w:t>
      </w:r>
      <w:r w:rsidR="39F8287E" w:rsidRPr="00254FC0">
        <w:t xml:space="preserve"> Human Resources/Payroll,</w:t>
      </w:r>
      <w:r w:rsidR="001A5280">
        <w:t xml:space="preserve"> </w:t>
      </w:r>
      <w:r w:rsidR="39F8287E" w:rsidRPr="00254FC0">
        <w:t xml:space="preserve"> Student Information Systems, and the </w:t>
      </w:r>
      <w:r w:rsidR="00FB3C52">
        <w:t>Vendor</w:t>
      </w:r>
      <w:r w:rsidR="39F8287E" w:rsidRPr="00254FC0">
        <w:t xml:space="preserve"> Operation Data Store (ODS)</w:t>
      </w:r>
      <w:r w:rsidR="004D10D8">
        <w:t>,</w:t>
      </w:r>
      <w:r w:rsidR="39F8287E" w:rsidRPr="00254FC0">
        <w:t xml:space="preserve"> </w:t>
      </w:r>
      <w:r w:rsidR="004D10D8" w:rsidRPr="004D10D8">
        <w:t xml:space="preserve">along with other essential business applications </w:t>
      </w:r>
      <w:r>
        <w:t xml:space="preserve">now reside within </w:t>
      </w:r>
      <w:r w:rsidR="007064BD">
        <w:t>Vendor</w:t>
      </w:r>
      <w:r>
        <w:t>’s Cloud Infrastructure (</w:t>
      </w:r>
      <w:r w:rsidR="00FB3C52">
        <w:t>Cloud</w:t>
      </w:r>
      <w:r>
        <w:t xml:space="preserve">) which has been established across three </w:t>
      </w:r>
      <w:r w:rsidR="007064BD">
        <w:t>Vendor</w:t>
      </w:r>
      <w:r>
        <w:t xml:space="preserve"> data centers within the </w:t>
      </w:r>
      <w:r w:rsidR="007064BD">
        <w:t>City, State</w:t>
      </w:r>
      <w:r>
        <w:t xml:space="preserve"> region.</w:t>
      </w:r>
      <w:r w:rsidR="004D10D8">
        <w:t xml:space="preserve"> Additionally, all backups of the data/databases, applications, operating systems, and other file systems are backed up to </w:t>
      </w:r>
      <w:r w:rsidR="007064BD">
        <w:t>Vendor</w:t>
      </w:r>
      <w:r w:rsidR="004D10D8">
        <w:t xml:space="preserve">’s Cloud backup service. Finally, OSU has also undertaken to build a secondary Disaster Recovery site for the production systems </w:t>
      </w:r>
      <w:r w:rsidR="00FF7C5B">
        <w:t xml:space="preserve">homed </w:t>
      </w:r>
      <w:r w:rsidR="004D10D8">
        <w:t xml:space="preserve">in the </w:t>
      </w:r>
      <w:proofErr w:type="gramStart"/>
      <w:r w:rsidR="007064BD">
        <w:t>City</w:t>
      </w:r>
      <w:proofErr w:type="gramEnd"/>
      <w:r w:rsidR="007064BD">
        <w:t>, State</w:t>
      </w:r>
      <w:r w:rsidR="004D10D8">
        <w:t xml:space="preserve"> region, in </w:t>
      </w:r>
      <w:r w:rsidR="007064BD">
        <w:t>Vendor</w:t>
      </w:r>
      <w:r w:rsidR="004D10D8">
        <w:t xml:space="preserve">’s </w:t>
      </w:r>
      <w:r w:rsidR="007064BD">
        <w:t>City, State</w:t>
      </w:r>
      <w:r w:rsidR="004D10D8">
        <w:t xml:space="preserve"> region.</w:t>
      </w:r>
    </w:p>
    <w:p w14:paraId="10773638" w14:textId="77777777" w:rsidR="003C3229" w:rsidRDefault="003C3229"/>
    <w:p w14:paraId="4867C5DB" w14:textId="0C09D442" w:rsidR="006421A5" w:rsidRDefault="39F8287E">
      <w:r>
        <w:t>When considering what to include in a business continuity plan, one needs to address the risk of something happening in terms of probability of happening and impact if it does happen.</w:t>
      </w:r>
      <w:r w:rsidR="001A5280">
        <w:t xml:space="preserve"> </w:t>
      </w:r>
      <w:r>
        <w:t xml:space="preserve">Consider for a moment the impact of a disaster which prevents the use of the system to process Student Registration, Payroll, Accounting, or any other vital application for weeks. Students and faculty rely upon systems for instruction and research purposes, all of which are critically important to the core business of the University. It is hard to estimate the damage to the University that such an event might cause. A fire, </w:t>
      </w:r>
      <w:r w:rsidR="004D10D8">
        <w:t>e</w:t>
      </w:r>
      <w:r>
        <w:t>arthquake</w:t>
      </w:r>
      <w:r w:rsidR="004D10D8">
        <w:t>, or other regional impactful event</w:t>
      </w:r>
      <w:r>
        <w:t xml:space="preserve"> could easily cause enough damage to disrupt these and other vital functions of the University</w:t>
      </w:r>
      <w:r w:rsidR="004D10D8">
        <w:t xml:space="preserve"> within </w:t>
      </w:r>
      <w:r w:rsidR="007064BD">
        <w:t>Vendor</w:t>
      </w:r>
      <w:r w:rsidR="004D10D8">
        <w:t xml:space="preserve">’s </w:t>
      </w:r>
      <w:r w:rsidR="007064BD">
        <w:t>City, State</w:t>
      </w:r>
      <w:r w:rsidR="004D10D8">
        <w:t xml:space="preserve"> facilities</w:t>
      </w:r>
      <w:r>
        <w:t xml:space="preserve">. </w:t>
      </w:r>
      <w:r w:rsidRPr="004D10D8">
        <w:t>Without adequate planning and preparation to deal with such an event, the University's</w:t>
      </w:r>
      <w:r w:rsidR="004D10D8" w:rsidRPr="004D10D8">
        <w:t xml:space="preserve"> </w:t>
      </w:r>
      <w:r w:rsidRPr="004D10D8">
        <w:t xml:space="preserve">enterprise applications could be unavailable for many weeks which would prevent the academic mission of the institution </w:t>
      </w:r>
      <w:proofErr w:type="gramStart"/>
      <w:r w:rsidRPr="004D10D8">
        <w:t xml:space="preserve">to </w:t>
      </w:r>
      <w:r w:rsidR="00124F16" w:rsidRPr="004D10D8">
        <w:t>operate</w:t>
      </w:r>
      <w:proofErr w:type="gramEnd"/>
      <w:r w:rsidR="00124F16" w:rsidRPr="004D10D8">
        <w:t>.</w:t>
      </w:r>
    </w:p>
    <w:p w14:paraId="501E2F49" w14:textId="77777777" w:rsidR="006421A5" w:rsidRDefault="006421A5">
      <w:pPr>
        <w:pStyle w:val="BodyTextIndent"/>
        <w:ind w:left="0"/>
        <w:rPr>
          <w:b/>
        </w:rPr>
      </w:pPr>
    </w:p>
    <w:p w14:paraId="3108DD5C" w14:textId="302629B9" w:rsidR="006421A5" w:rsidRDefault="39F8287E">
      <w:pPr>
        <w:pStyle w:val="BodyTextIndent"/>
        <w:ind w:left="0"/>
      </w:pPr>
      <w:r>
        <w:t>The University has grown to expect a high level of service availability. A disruption of these services would become a major obstacle to the day to day administration and delivery of educational services.</w:t>
      </w:r>
      <w:r w:rsidR="001A5280">
        <w:t xml:space="preserve"> </w:t>
      </w:r>
      <w:r>
        <w:t xml:space="preserve">It </w:t>
      </w:r>
      <w:r>
        <w:lastRenderedPageBreak/>
        <w:t xml:space="preserve">is the essential nature and high level of organizational dependency on these services that has prompted </w:t>
      </w:r>
      <w:r w:rsidR="007064BD">
        <w:t>IT</w:t>
      </w:r>
      <w:r>
        <w:t xml:space="preserve"> to update its BC-DR Plan.</w:t>
      </w:r>
    </w:p>
    <w:p w14:paraId="3C20E418" w14:textId="77777777" w:rsidR="006421A5" w:rsidRDefault="006421A5"/>
    <w:p w14:paraId="15A87341" w14:textId="45E5BB57" w:rsidR="006421A5" w:rsidRPr="009E3428" w:rsidRDefault="006421A5" w:rsidP="009E3428">
      <w:pPr>
        <w:rPr>
          <w:b/>
          <w:sz w:val="28"/>
          <w:szCs w:val="28"/>
        </w:rPr>
      </w:pPr>
      <w:bookmarkStart w:id="4" w:name="OBJ"/>
      <w:r w:rsidRPr="009E3428">
        <w:rPr>
          <w:b/>
          <w:sz w:val="28"/>
          <w:szCs w:val="28"/>
        </w:rPr>
        <w:t>Objectives and Purpose</w:t>
      </w:r>
      <w:bookmarkEnd w:id="4"/>
    </w:p>
    <w:p w14:paraId="7A5A4619" w14:textId="77777777" w:rsidR="006421A5" w:rsidRDefault="006421A5"/>
    <w:p w14:paraId="744023D7" w14:textId="431B7DBE" w:rsidR="000271DD" w:rsidRDefault="006421A5">
      <w:pPr>
        <w:pStyle w:val="BodyTextIndent"/>
        <w:ind w:left="0"/>
      </w:pPr>
      <w:r w:rsidRPr="00A6148E">
        <w:t xml:space="preserve">The objective of this </w:t>
      </w:r>
      <w:r w:rsidR="00B2639E" w:rsidRPr="00A6148E">
        <w:t>BC-DR</w:t>
      </w:r>
      <w:r w:rsidRPr="00A6148E">
        <w:t xml:space="preserve"> Plan is to </w:t>
      </w:r>
      <w:r w:rsidR="0053214A" w:rsidRPr="00A6148E">
        <w:t xml:space="preserve">address </w:t>
      </w:r>
      <w:r w:rsidR="00FF7C5B">
        <w:t>two</w:t>
      </w:r>
      <w:r w:rsidR="0053214A" w:rsidRPr="00A6148E">
        <w:t xml:space="preserve"> tiers of potential business disruption </w:t>
      </w:r>
      <w:r w:rsidR="00E67441" w:rsidRPr="00A6148E">
        <w:t>(</w:t>
      </w:r>
      <w:r w:rsidR="00677A3B">
        <w:t xml:space="preserve">also known as </w:t>
      </w:r>
      <w:r w:rsidR="00E67441" w:rsidRPr="00A6148E">
        <w:t xml:space="preserve">TOD) </w:t>
      </w:r>
      <w:r w:rsidR="0053214A" w:rsidRPr="00A6148E">
        <w:t xml:space="preserve">with respect to its </w:t>
      </w:r>
      <w:r w:rsidR="00AD5BFA" w:rsidRPr="00A6148E">
        <w:t xml:space="preserve">enterprise </w:t>
      </w:r>
      <w:r w:rsidR="0053214A" w:rsidRPr="00A6148E">
        <w:t>application systems.</w:t>
      </w:r>
      <w:r w:rsidR="0053214A">
        <w:t xml:space="preserve"> </w:t>
      </w:r>
      <w:r w:rsidR="00036E83">
        <w:t xml:space="preserve">The activation of any response to a TOD is dependent on the exact circumstances of the disruption. However, activation will automatically kick in if </w:t>
      </w:r>
      <w:r w:rsidR="00F2442F">
        <w:t xml:space="preserve">the VP-UIT/CIO decides to do so during or immediately after </w:t>
      </w:r>
      <w:r w:rsidR="00036E83">
        <w:t>the initial 72</w:t>
      </w:r>
      <w:r w:rsidR="00CD78D1">
        <w:t>-</w:t>
      </w:r>
      <w:r w:rsidR="00036E83">
        <w:t xml:space="preserve">hour window </w:t>
      </w:r>
      <w:r w:rsidR="00F2442F">
        <w:t>begins from</w:t>
      </w:r>
      <w:r w:rsidR="00036E83">
        <w:t xml:space="preserve"> the </w:t>
      </w:r>
      <w:r w:rsidR="00F2442F">
        <w:t>onset of the outage</w:t>
      </w:r>
      <w:r w:rsidR="00036E83">
        <w:t xml:space="preserve">. </w:t>
      </w:r>
      <w:r w:rsidR="0053214A" w:rsidRPr="00A6148E">
        <w:t xml:space="preserve">A </w:t>
      </w:r>
      <w:r w:rsidR="0053214A" w:rsidRPr="00A6148E">
        <w:rPr>
          <w:b/>
          <w:bCs/>
        </w:rPr>
        <w:t>Tier 1</w:t>
      </w:r>
      <w:r w:rsidR="0053214A" w:rsidRPr="00A6148E">
        <w:t xml:space="preserve"> disruption focuses on the loss of hardware</w:t>
      </w:r>
      <w:r w:rsidR="00E0101E" w:rsidRPr="00A6148E">
        <w:t>, software, data corruption, and/or cyber attack</w:t>
      </w:r>
      <w:r w:rsidR="0053214A" w:rsidRPr="00A6148E">
        <w:t xml:space="preserve"> </w:t>
      </w:r>
      <w:r w:rsidR="00E0101E" w:rsidRPr="00A6148E">
        <w:t>associated with</w:t>
      </w:r>
      <w:r w:rsidR="0053214A" w:rsidRPr="00A6148E">
        <w:t xml:space="preserve"> an application.</w:t>
      </w:r>
      <w:r w:rsidR="00E0101E" w:rsidRPr="00A6148E">
        <w:t xml:space="preserve"> </w:t>
      </w:r>
      <w:r w:rsidR="0053214A" w:rsidRPr="00A6148E">
        <w:t xml:space="preserve">A </w:t>
      </w:r>
      <w:r w:rsidR="0053214A" w:rsidRPr="00A6148E">
        <w:rPr>
          <w:b/>
          <w:bCs/>
        </w:rPr>
        <w:t>Tier 2</w:t>
      </w:r>
      <w:r w:rsidR="0053214A" w:rsidRPr="00A6148E">
        <w:t xml:space="preserve"> disruption focuses on the partial or complete loss of the </w:t>
      </w:r>
      <w:r w:rsidR="00A6148E" w:rsidRPr="00A6148E">
        <w:t xml:space="preserve">production Cloud infrastructure </w:t>
      </w:r>
      <w:r w:rsidR="00FF7C5B">
        <w:t xml:space="preserve">in </w:t>
      </w:r>
      <w:r w:rsidR="007064BD">
        <w:t>City, State</w:t>
      </w:r>
      <w:r w:rsidR="00FF7C5B">
        <w:t xml:space="preserve"> </w:t>
      </w:r>
      <w:r w:rsidR="00A6148E" w:rsidRPr="00A6148E">
        <w:t>supporting the administrative systems portfolio</w:t>
      </w:r>
      <w:r w:rsidR="00E0101E" w:rsidRPr="00A6148E">
        <w:t xml:space="preserve"> or part of the campus’ optical network</w:t>
      </w:r>
      <w:r w:rsidR="0053214A" w:rsidRPr="00A6148E">
        <w:t>.</w:t>
      </w:r>
    </w:p>
    <w:p w14:paraId="5BABEB8F" w14:textId="77777777" w:rsidR="000271DD" w:rsidRDefault="000271DD">
      <w:pPr>
        <w:pStyle w:val="BodyTextIndent"/>
        <w:ind w:left="0"/>
      </w:pPr>
    </w:p>
    <w:p w14:paraId="6D78C1E9" w14:textId="4C76C501" w:rsidR="00DD68D1" w:rsidRDefault="00A31424">
      <w:pPr>
        <w:pStyle w:val="BodyTextIndent"/>
        <w:ind w:left="0"/>
      </w:pPr>
      <w:r>
        <w:t xml:space="preserve">This </w:t>
      </w:r>
      <w:r w:rsidR="00B2639E">
        <w:t>BC-DR</w:t>
      </w:r>
      <w:r>
        <w:t xml:space="preserve"> plan will identify the manner in which OSU has planned for the </w:t>
      </w:r>
      <w:r w:rsidR="006421A5">
        <w:t>restoration of critical and essential</w:t>
      </w:r>
      <w:r w:rsidR="001A5280">
        <w:t xml:space="preserve"> </w:t>
      </w:r>
      <w:r w:rsidR="006421A5">
        <w:t xml:space="preserve"> </w:t>
      </w:r>
      <w:r w:rsidR="00DD68D1">
        <w:t>ERP</w:t>
      </w:r>
      <w:r w:rsidR="006421A5">
        <w:t xml:space="preserve"> services </w:t>
      </w:r>
      <w:r>
        <w:t xml:space="preserve">within each Tier of disruption </w:t>
      </w:r>
      <w:r w:rsidR="006421A5">
        <w:t>to the campus community within as short a time period as possible</w:t>
      </w:r>
      <w:r w:rsidR="00E0101E">
        <w:t>.</w:t>
      </w:r>
      <w:r w:rsidR="006421A5">
        <w:t xml:space="preserve"> </w:t>
      </w:r>
      <w:r w:rsidR="00E0101E" w:rsidRPr="00036E83">
        <w:t>I</w:t>
      </w:r>
      <w:r w:rsidR="006421A5" w:rsidRPr="00036E83">
        <w:t xml:space="preserve">n the event of an extended outage, </w:t>
      </w:r>
      <w:r w:rsidR="00E0101E" w:rsidRPr="00036E83">
        <w:t xml:space="preserve">this plan </w:t>
      </w:r>
      <w:r w:rsidR="00262172" w:rsidRPr="00FF0645">
        <w:t xml:space="preserve">describes the collaboration which </w:t>
      </w:r>
      <w:r w:rsidR="00E0101E" w:rsidRPr="00A3394F">
        <w:t xml:space="preserve">will </w:t>
      </w:r>
      <w:r w:rsidR="006421A5" w:rsidRPr="00514540">
        <w:t xml:space="preserve">allow </w:t>
      </w:r>
      <w:r w:rsidR="00262172" w:rsidRPr="00514540">
        <w:t>c</w:t>
      </w:r>
      <w:r w:rsidR="00262172" w:rsidRPr="00036E83">
        <w:t>ore operations</w:t>
      </w:r>
      <w:r w:rsidR="006421A5" w:rsidRPr="00036E83">
        <w:t xml:space="preserve"> </w:t>
      </w:r>
      <w:r w:rsidR="00E0101E" w:rsidRPr="00036E83">
        <w:t>departments</w:t>
      </w:r>
      <w:r w:rsidR="006421A5" w:rsidRPr="00036E83">
        <w:t xml:space="preserve"> to </w:t>
      </w:r>
      <w:r w:rsidR="00262172" w:rsidRPr="00036E83">
        <w:t>plan for</w:t>
      </w:r>
      <w:r w:rsidR="006421A5" w:rsidRPr="00036E83">
        <w:t xml:space="preserve"> how they will function without </w:t>
      </w:r>
      <w:r w:rsidR="00262172" w:rsidRPr="00036E83">
        <w:t>the</w:t>
      </w:r>
      <w:r w:rsidR="001A5280">
        <w:t xml:space="preserve"> </w:t>
      </w:r>
      <w:r w:rsidR="00262172" w:rsidRPr="00036E83">
        <w:t xml:space="preserve"> ERP system beyond </w:t>
      </w:r>
      <w:r w:rsidR="00262172" w:rsidRPr="00B861E0">
        <w:t>the i</w:t>
      </w:r>
      <w:r w:rsidR="00CD78D1" w:rsidRPr="00B861E0">
        <w:t>nitial 72-</w:t>
      </w:r>
      <w:r w:rsidR="00262172" w:rsidRPr="00B861E0">
        <w:t>hour outage window</w:t>
      </w:r>
      <w:r w:rsidR="006421A5" w:rsidRPr="00B861E0">
        <w:t>.</w:t>
      </w:r>
      <w:r w:rsidR="001A5280">
        <w:t xml:space="preserve"> </w:t>
      </w:r>
    </w:p>
    <w:p w14:paraId="4CB3F63D" w14:textId="77777777" w:rsidR="00DD68D1" w:rsidRDefault="00DD68D1">
      <w:pPr>
        <w:pStyle w:val="BodyTextIndent"/>
        <w:ind w:left="0"/>
      </w:pPr>
    </w:p>
    <w:p w14:paraId="2EFA5FE6" w14:textId="77777777" w:rsidR="006421A5" w:rsidRDefault="006421A5">
      <w:pPr>
        <w:pStyle w:val="BodyTextIndent"/>
        <w:ind w:left="0"/>
      </w:pPr>
      <w:r>
        <w:t>Primary objectives of the Plan include:</w:t>
      </w:r>
    </w:p>
    <w:p w14:paraId="563DB6F2" w14:textId="77777777" w:rsidR="006421A5" w:rsidRDefault="006421A5">
      <w:pPr>
        <w:pStyle w:val="BodyTextIndent"/>
        <w:ind w:left="0"/>
      </w:pPr>
    </w:p>
    <w:p w14:paraId="18A04B31" w14:textId="77777777" w:rsidR="00DD68D1" w:rsidRDefault="00DD68D1" w:rsidP="00387BFB">
      <w:pPr>
        <w:pStyle w:val="BodyTextIndent"/>
        <w:widowControl w:val="0"/>
        <w:numPr>
          <w:ilvl w:val="0"/>
          <w:numId w:val="1"/>
        </w:numPr>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pPr>
      <w:r>
        <w:t>Describe each Tier of Disruption and the preventative measures and/or mitigating controls being taken to address the various possibilities of an unplanned outage.</w:t>
      </w:r>
    </w:p>
    <w:p w14:paraId="58715225" w14:textId="77777777" w:rsidR="00DD68D1" w:rsidRDefault="00DD68D1" w:rsidP="00DD68D1">
      <w:pPr>
        <w:pStyle w:val="BodyTextIndent"/>
        <w:widowControl w:val="0"/>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ind w:left="720"/>
      </w:pPr>
    </w:p>
    <w:p w14:paraId="0E6929E4" w14:textId="03708D29" w:rsidR="00A31424" w:rsidRDefault="00A31424" w:rsidP="00387BFB">
      <w:pPr>
        <w:pStyle w:val="BodyTextIndent"/>
        <w:widowControl w:val="0"/>
        <w:numPr>
          <w:ilvl w:val="0"/>
          <w:numId w:val="1"/>
        </w:numPr>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pPr>
      <w:r>
        <w:t xml:space="preserve">Document which key business operations are within a vendor cloud and which would </w:t>
      </w:r>
      <w:r w:rsidRPr="00A31424">
        <w:rPr>
          <w:b/>
        </w:rPr>
        <w:t>not</w:t>
      </w:r>
      <w:r>
        <w:t xml:space="preserve"> be impacted by a Tier 1</w:t>
      </w:r>
      <w:r w:rsidR="00FF7C5B">
        <w:t xml:space="preserve"> or 2</w:t>
      </w:r>
      <w:r>
        <w:t xml:space="preserve"> disruption </w:t>
      </w:r>
      <w:r w:rsidR="00FF7C5B">
        <w:t xml:space="preserve">within the production environment in </w:t>
      </w:r>
      <w:r w:rsidR="00FB3C52">
        <w:t>Cloud</w:t>
      </w:r>
      <w:r>
        <w:t>.</w:t>
      </w:r>
    </w:p>
    <w:p w14:paraId="7378B823" w14:textId="77777777" w:rsidR="00A31424" w:rsidRDefault="00A31424" w:rsidP="00A31424">
      <w:pPr>
        <w:pStyle w:val="BodyTextIndent"/>
        <w:widowControl w:val="0"/>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ind w:left="720"/>
      </w:pPr>
    </w:p>
    <w:p w14:paraId="793D0C46" w14:textId="77777777" w:rsidR="006421A5" w:rsidRDefault="006421A5" w:rsidP="00387BFB">
      <w:pPr>
        <w:pStyle w:val="BodyTextIndent"/>
        <w:widowControl w:val="0"/>
        <w:numPr>
          <w:ilvl w:val="0"/>
          <w:numId w:val="1"/>
        </w:numPr>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pPr>
      <w:r>
        <w:t>Assess preventive actions</w:t>
      </w:r>
      <w:r w:rsidR="00A31424">
        <w:t>, incident management processes,</w:t>
      </w:r>
      <w:r>
        <w:t xml:space="preserve"> and identify an organization structure to support restoration of services</w:t>
      </w:r>
      <w:r w:rsidR="00A31424">
        <w:t xml:space="preserve"> for each Tier of </w:t>
      </w:r>
      <w:r w:rsidR="00926910">
        <w:t>D</w:t>
      </w:r>
      <w:r w:rsidR="00A31424">
        <w:t>isruption.</w:t>
      </w:r>
    </w:p>
    <w:p w14:paraId="360CD97C" w14:textId="77777777" w:rsidR="006421A5" w:rsidRDefault="006421A5" w:rsidP="00387BFB">
      <w:pPr>
        <w:pStyle w:val="BodyTextIndent"/>
        <w:widowControl w:val="0"/>
        <w:numPr>
          <w:ilvl w:val="0"/>
          <w:numId w:val="1"/>
        </w:numPr>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spacing w:before="240"/>
      </w:pPr>
      <w:r>
        <w:t>Delineate procedures that facilitate decision making to restore critical services</w:t>
      </w:r>
      <w:r w:rsidR="00643BC2">
        <w:t xml:space="preserve"> within each </w:t>
      </w:r>
      <w:r w:rsidR="00E67441">
        <w:t>TOD</w:t>
      </w:r>
      <w:r>
        <w:t>.</w:t>
      </w:r>
    </w:p>
    <w:p w14:paraId="26002DDC" w14:textId="77777777" w:rsidR="006421A5" w:rsidRDefault="006421A5" w:rsidP="00387BFB">
      <w:pPr>
        <w:pStyle w:val="BodyTextIndent"/>
        <w:widowControl w:val="0"/>
        <w:numPr>
          <w:ilvl w:val="0"/>
          <w:numId w:val="1"/>
        </w:numPr>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spacing w:before="240"/>
      </w:pPr>
      <w:r>
        <w:t xml:space="preserve">Document </w:t>
      </w:r>
      <w:r w:rsidR="00523F75">
        <w:t xml:space="preserve">and maintain changes to the </w:t>
      </w:r>
      <w:r w:rsidR="00643BC2">
        <w:t>specific</w:t>
      </w:r>
      <w:r>
        <w:t xml:space="preserve"> resources</w:t>
      </w:r>
      <w:r w:rsidR="00643BC2">
        <w:t xml:space="preserve"> needed to implement</w:t>
      </w:r>
      <w:r>
        <w:t xml:space="preserve"> </w:t>
      </w:r>
      <w:r w:rsidR="00643BC2">
        <w:t xml:space="preserve">the </w:t>
      </w:r>
      <w:r>
        <w:t xml:space="preserve">necessary </w:t>
      </w:r>
      <w:r w:rsidR="00643BC2">
        <w:t>restoration of</w:t>
      </w:r>
      <w:r>
        <w:t xml:space="preserve"> services</w:t>
      </w:r>
      <w:r w:rsidR="00643BC2">
        <w:t xml:space="preserve"> at each </w:t>
      </w:r>
      <w:r w:rsidR="00E67441">
        <w:t>TOD</w:t>
      </w:r>
      <w:r>
        <w:t>.</w:t>
      </w:r>
    </w:p>
    <w:p w14:paraId="6FEC1328" w14:textId="77777777" w:rsidR="006421A5" w:rsidRDefault="006421A5" w:rsidP="00387BFB">
      <w:pPr>
        <w:pStyle w:val="BodyTextIndent"/>
        <w:widowControl w:val="0"/>
        <w:numPr>
          <w:ilvl w:val="0"/>
          <w:numId w:val="1"/>
        </w:numPr>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spacing w:before="240"/>
      </w:pPr>
      <w:r>
        <w:t>Provide personnel information, along with supporting policies</w:t>
      </w:r>
      <w:r w:rsidR="00926910">
        <w:t xml:space="preserve"> and procedures</w:t>
      </w:r>
      <w:r>
        <w:t xml:space="preserve"> to support the recovery process.</w:t>
      </w:r>
    </w:p>
    <w:p w14:paraId="4EA7D540" w14:textId="77777777" w:rsidR="006421A5" w:rsidRDefault="006421A5"/>
    <w:p w14:paraId="17ACCB80" w14:textId="77777777" w:rsidR="006421A5" w:rsidRDefault="006421A5">
      <w:pPr>
        <w:pStyle w:val="BodyTextIndent"/>
        <w:ind w:left="0"/>
        <w:rPr>
          <w:b/>
          <w:sz w:val="28"/>
          <w:szCs w:val="28"/>
        </w:rPr>
      </w:pPr>
      <w:bookmarkStart w:id="5" w:name="SCOPE"/>
      <w:r w:rsidRPr="006840D0">
        <w:rPr>
          <w:b/>
          <w:sz w:val="28"/>
          <w:szCs w:val="28"/>
        </w:rPr>
        <w:t>Scope</w:t>
      </w:r>
      <w:bookmarkEnd w:id="5"/>
    </w:p>
    <w:p w14:paraId="5B079968" w14:textId="77777777" w:rsidR="006421A5" w:rsidRDefault="006421A5">
      <w:pPr>
        <w:pStyle w:val="BodyTextIndent"/>
        <w:ind w:left="0"/>
        <w:rPr>
          <w:b/>
        </w:rPr>
      </w:pPr>
    </w:p>
    <w:p w14:paraId="4D95158E" w14:textId="6B7A84CB" w:rsidR="006421A5" w:rsidRDefault="006421A5">
      <w:pPr>
        <w:pStyle w:val="BodyTextIndent"/>
        <w:ind w:left="0"/>
      </w:pPr>
      <w:r>
        <w:t>Oregon State University has a</w:t>
      </w:r>
      <w:r w:rsidR="0081459D">
        <w:t xml:space="preserve">n Emergency Operation </w:t>
      </w:r>
      <w:r>
        <w:t xml:space="preserve">Plan </w:t>
      </w:r>
      <w:r w:rsidR="0081459D">
        <w:t>(</w:t>
      </w:r>
      <w:hyperlink r:id="rId8" w:history="1">
        <w:r w:rsidR="00091C1B" w:rsidRPr="00981807">
          <w:rPr>
            <w:rStyle w:val="Hyperlink"/>
          </w:rPr>
          <w:t>https://emergency.oregonstate.edu/sites/emergency.oregonstate.edu/files/2022_osu_emergency_operation_plan-signed.pdf</w:t>
        </w:r>
      </w:hyperlink>
      <w:r w:rsidR="0081459D">
        <w:t>)</w:t>
      </w:r>
      <w:r w:rsidR="00926910">
        <w:t>,</w:t>
      </w:r>
      <w:r w:rsidR="0081459D">
        <w:t xml:space="preserve"> which</w:t>
      </w:r>
      <w:r>
        <w:t xml:space="preserve"> addresses the campus-wide need for disaster management readiness and a structure to cope with service disruptions or </w:t>
      </w:r>
      <w:r w:rsidR="0081459D">
        <w:t>hazards/</w:t>
      </w:r>
      <w:r>
        <w:t xml:space="preserve">disasters. The </w:t>
      </w:r>
      <w:r w:rsidR="007064BD">
        <w:t>IT</w:t>
      </w:r>
      <w:r w:rsidR="00BB0386">
        <w:t>’</w:t>
      </w:r>
      <w:r>
        <w:t xml:space="preserve"> </w:t>
      </w:r>
      <w:r w:rsidR="00B2639E">
        <w:t>BC-DR</w:t>
      </w:r>
      <w:r>
        <w:t xml:space="preserve"> Plan will address the more specific</w:t>
      </w:r>
      <w:r w:rsidR="001A5280">
        <w:t xml:space="preserve"> </w:t>
      </w:r>
      <w:r w:rsidR="00952049">
        <w:t xml:space="preserve"> ERP </w:t>
      </w:r>
      <w:r>
        <w:t xml:space="preserve">vulnerability of the software and hardware resource </w:t>
      </w:r>
      <w:r w:rsidR="0081459D">
        <w:t>(aka</w:t>
      </w:r>
      <w:r w:rsidR="001A5280">
        <w:t xml:space="preserve"> </w:t>
      </w:r>
      <w:r w:rsidR="00952049">
        <w:t xml:space="preserve"> ERP </w:t>
      </w:r>
      <w:r w:rsidR="0081459D">
        <w:t xml:space="preserve">IT </w:t>
      </w:r>
      <w:r w:rsidR="00BB0386">
        <w:t xml:space="preserve">Systems and </w:t>
      </w:r>
      <w:r w:rsidR="0081459D">
        <w:t>Data Failure) aspects of the larger Emergency Operations Plan</w:t>
      </w:r>
      <w:r>
        <w:t>.</w:t>
      </w:r>
      <w:r w:rsidR="001A5280">
        <w:t xml:space="preserve"> </w:t>
      </w:r>
      <w:r>
        <w:t xml:space="preserve">The scope of the </w:t>
      </w:r>
      <w:r w:rsidR="00F97D26">
        <w:t>BC-DR plan</w:t>
      </w:r>
      <w:r>
        <w:t xml:space="preserve"> will be limited to the </w:t>
      </w:r>
      <w:r w:rsidR="00677A3B">
        <w:t>Information Technology (IT)</w:t>
      </w:r>
      <w:r>
        <w:t xml:space="preserve"> </w:t>
      </w:r>
      <w:r w:rsidR="00A31ED9">
        <w:t xml:space="preserve">Enterprise Architecture, </w:t>
      </w:r>
      <w:r w:rsidR="007064BD">
        <w:t>IT</w:t>
      </w:r>
      <w:r w:rsidR="00A31ED9">
        <w:t xml:space="preserve">, and Network Services </w:t>
      </w:r>
      <w:r>
        <w:t xml:space="preserve">staff, </w:t>
      </w:r>
      <w:r w:rsidRPr="00FE1611">
        <w:t xml:space="preserve">hardware, and software </w:t>
      </w:r>
      <w:r w:rsidR="00FE1611" w:rsidRPr="00FE1611">
        <w:t>as it</w:t>
      </w:r>
      <w:r w:rsidR="00FE1611">
        <w:t xml:space="preserve"> relates to the production site in </w:t>
      </w:r>
      <w:r w:rsidR="007064BD">
        <w:t>Vendor</w:t>
      </w:r>
      <w:r w:rsidR="00FE1611">
        <w:t xml:space="preserve">’s </w:t>
      </w:r>
      <w:r w:rsidR="00FB3C52">
        <w:t>City, State</w:t>
      </w:r>
      <w:r w:rsidR="00FE1611">
        <w:t xml:space="preserve"> region.</w:t>
      </w:r>
    </w:p>
    <w:p w14:paraId="6B68BC34" w14:textId="77777777" w:rsidR="00926910" w:rsidRDefault="00926910">
      <w:pPr>
        <w:pStyle w:val="BodyTextIndent"/>
        <w:ind w:left="0"/>
      </w:pPr>
    </w:p>
    <w:p w14:paraId="113A0EC6" w14:textId="77777777" w:rsidR="006421A5" w:rsidRDefault="006421A5">
      <w:pPr>
        <w:pStyle w:val="BodyTextIndent"/>
        <w:ind w:left="0"/>
        <w:rPr>
          <w:b/>
          <w:sz w:val="28"/>
          <w:szCs w:val="28"/>
        </w:rPr>
      </w:pPr>
      <w:bookmarkStart w:id="6" w:name="MAINT"/>
      <w:r w:rsidRPr="006840D0">
        <w:rPr>
          <w:b/>
          <w:sz w:val="28"/>
          <w:szCs w:val="28"/>
        </w:rPr>
        <w:lastRenderedPageBreak/>
        <w:t>Maintenance and Approval</w:t>
      </w:r>
      <w:bookmarkEnd w:id="6"/>
    </w:p>
    <w:p w14:paraId="7B557B19" w14:textId="77777777" w:rsidR="006421A5" w:rsidRDefault="006421A5">
      <w:pPr>
        <w:pStyle w:val="BodyTextIndent"/>
        <w:ind w:left="0"/>
        <w:rPr>
          <w:b/>
        </w:rPr>
      </w:pPr>
    </w:p>
    <w:p w14:paraId="19605EA1" w14:textId="56454353" w:rsidR="006421A5" w:rsidRDefault="006421A5">
      <w:pPr>
        <w:pStyle w:val="BodyTextIndent"/>
        <w:ind w:left="0"/>
      </w:pPr>
      <w:r>
        <w:t xml:space="preserve">The initial </w:t>
      </w:r>
      <w:r w:rsidR="00E67441">
        <w:t>BC-DR plan</w:t>
      </w:r>
      <w:r>
        <w:t xml:space="preserve"> will provide a resource and a road map to cope with service outages </w:t>
      </w:r>
      <w:r w:rsidR="00E67441">
        <w:t>at each TOD</w:t>
      </w:r>
      <w:r>
        <w:t>. Unfortunately, plans quickly become outdated as the organization’s structure, personnel, equipment, and services change.</w:t>
      </w:r>
      <w:r w:rsidR="001A5280">
        <w:t xml:space="preserve"> </w:t>
      </w:r>
      <w:r>
        <w:t xml:space="preserve">For these reasons, a maintenance program must be adhered to </w:t>
      </w:r>
      <w:r w:rsidR="00962184">
        <w:t>which</w:t>
      </w:r>
      <w:r>
        <w:t xml:space="preserve"> will keep the </w:t>
      </w:r>
      <w:r w:rsidR="00962184">
        <w:t>BC-DR plan</w:t>
      </w:r>
      <w:r>
        <w:t xml:space="preserve"> current and maintain its value on an ongoing basis. Maintenance procedures for the Plan are as follows:</w:t>
      </w:r>
    </w:p>
    <w:p w14:paraId="211AF35F" w14:textId="77777777" w:rsidR="006421A5" w:rsidRDefault="006421A5">
      <w:pPr>
        <w:pStyle w:val="BodyTextIndent"/>
        <w:ind w:left="0"/>
      </w:pPr>
    </w:p>
    <w:p w14:paraId="21F755C9" w14:textId="342DAFC8" w:rsidR="006421A5" w:rsidRDefault="006421A5" w:rsidP="00387BFB">
      <w:pPr>
        <w:pStyle w:val="BodyTextIndent"/>
        <w:numPr>
          <w:ilvl w:val="0"/>
          <w:numId w:val="5"/>
        </w:numPr>
        <w:tabs>
          <w:tab w:val="clear" w:pos="1080"/>
          <w:tab w:val="clear" w:pos="1800"/>
          <w:tab w:val="num" w:pos="720"/>
        </w:tabs>
        <w:ind w:left="720"/>
      </w:pPr>
      <w:r>
        <w:t xml:space="preserve">A major organizational change </w:t>
      </w:r>
      <w:r w:rsidR="00446E6B">
        <w:t xml:space="preserve">within </w:t>
      </w:r>
      <w:r w:rsidR="007064BD">
        <w:t>IT</w:t>
      </w:r>
      <w:r>
        <w:t>will</w:t>
      </w:r>
      <w:r w:rsidR="00446E6B">
        <w:t xml:space="preserve"> prompt the </w:t>
      </w:r>
      <w:r w:rsidR="007064BD">
        <w:t xml:space="preserve">IT </w:t>
      </w:r>
      <w:r w:rsidR="00446E6B">
        <w:t xml:space="preserve">VP/CIO (and/or </w:t>
      </w:r>
      <w:r w:rsidR="00677A3B">
        <w:t>Executive Director for TSA</w:t>
      </w:r>
      <w:r w:rsidR="00446E6B">
        <w:t xml:space="preserve">) to request the Director, </w:t>
      </w:r>
      <w:r w:rsidR="007064BD">
        <w:t>IT</w:t>
      </w:r>
      <w:r w:rsidR="00446E6B">
        <w:t xml:space="preserve"> to</w:t>
      </w:r>
      <w:r>
        <w:t xml:space="preserve"> </w:t>
      </w:r>
      <w:r w:rsidR="00446E6B">
        <w:t xml:space="preserve">initiate </w:t>
      </w:r>
      <w:r>
        <w:t xml:space="preserve">a review and/or update of the </w:t>
      </w:r>
      <w:r w:rsidR="00962184">
        <w:t>BC-DR plan</w:t>
      </w:r>
      <w:r>
        <w:t>.</w:t>
      </w:r>
    </w:p>
    <w:p w14:paraId="28A2C46E" w14:textId="77777777" w:rsidR="006421A5" w:rsidRDefault="006421A5">
      <w:pPr>
        <w:pStyle w:val="BodyTextIndent"/>
        <w:ind w:left="0"/>
      </w:pPr>
    </w:p>
    <w:p w14:paraId="07568396" w14:textId="57BD5A54" w:rsidR="006421A5" w:rsidRDefault="006421A5" w:rsidP="00387BFB">
      <w:pPr>
        <w:pStyle w:val="BodyTextIndent"/>
        <w:numPr>
          <w:ilvl w:val="0"/>
          <w:numId w:val="5"/>
        </w:numPr>
        <w:tabs>
          <w:tab w:val="clear" w:pos="1080"/>
          <w:tab w:val="clear" w:pos="1800"/>
          <w:tab w:val="num" w:pos="720"/>
        </w:tabs>
        <w:ind w:left="720"/>
      </w:pPr>
      <w:r>
        <w:t>Equipment replacement or updates</w:t>
      </w:r>
      <w:r w:rsidR="00962184">
        <w:t xml:space="preserve"> which may impact the plan</w:t>
      </w:r>
      <w:r>
        <w:t xml:space="preserve">, along with major changes in services provided or services received, will </w:t>
      </w:r>
      <w:r w:rsidR="00446E6B">
        <w:t>be reviewed annual</w:t>
      </w:r>
      <w:r w:rsidR="00723DA9">
        <w:t>ly</w:t>
      </w:r>
      <w:r w:rsidR="00446E6B">
        <w:t xml:space="preserve"> </w:t>
      </w:r>
      <w:r w:rsidR="00723DA9">
        <w:t xml:space="preserve">during the month of March </w:t>
      </w:r>
      <w:r w:rsidR="00446E6B">
        <w:t xml:space="preserve">by the Director, </w:t>
      </w:r>
      <w:r w:rsidR="007064BD">
        <w:t>IT</w:t>
      </w:r>
      <w:r w:rsidR="00446E6B">
        <w:t xml:space="preserve">, and </w:t>
      </w:r>
      <w:r>
        <w:t xml:space="preserve">also require a review and/or update to the </w:t>
      </w:r>
      <w:r w:rsidR="00962184">
        <w:t>BC-DR plan</w:t>
      </w:r>
      <w:r>
        <w:t>.</w:t>
      </w:r>
    </w:p>
    <w:p w14:paraId="1D02B9E2" w14:textId="77777777" w:rsidR="00962184" w:rsidRDefault="00962184" w:rsidP="00962184">
      <w:pPr>
        <w:pStyle w:val="ListParagraph"/>
      </w:pPr>
    </w:p>
    <w:p w14:paraId="34BF13C7" w14:textId="163F3E15" w:rsidR="00962184" w:rsidRDefault="00962184" w:rsidP="00387BFB">
      <w:pPr>
        <w:pStyle w:val="BodyTextIndent"/>
        <w:numPr>
          <w:ilvl w:val="0"/>
          <w:numId w:val="5"/>
        </w:numPr>
        <w:tabs>
          <w:tab w:val="clear" w:pos="1080"/>
          <w:tab w:val="clear" w:pos="1800"/>
          <w:tab w:val="num" w:pos="720"/>
        </w:tabs>
        <w:ind w:left="720"/>
      </w:pPr>
      <w:r>
        <w:t xml:space="preserve">Any shift of an application into a vendor cloud external to the University will </w:t>
      </w:r>
      <w:r w:rsidR="00446E6B">
        <w:t xml:space="preserve">be recorded </w:t>
      </w:r>
      <w:r w:rsidR="00723DA9">
        <w:t xml:space="preserve">annually during the month of March </w:t>
      </w:r>
      <w:r w:rsidR="00446E6B">
        <w:t xml:space="preserve">by the Director, </w:t>
      </w:r>
      <w:r w:rsidR="007064BD">
        <w:t>IT</w:t>
      </w:r>
      <w:r w:rsidR="00446E6B">
        <w:t xml:space="preserve"> and </w:t>
      </w:r>
      <w:r>
        <w:t xml:space="preserve">also require a review and/or update to the BC-DR </w:t>
      </w:r>
      <w:r w:rsidR="00723DA9">
        <w:t>plan.</w:t>
      </w:r>
    </w:p>
    <w:p w14:paraId="696F7866" w14:textId="77777777" w:rsidR="00723DA9" w:rsidRDefault="00723DA9" w:rsidP="009E3428">
      <w:pPr>
        <w:pStyle w:val="BodyTextIndent"/>
        <w:tabs>
          <w:tab w:val="clear" w:pos="1080"/>
        </w:tabs>
        <w:ind w:left="720"/>
      </w:pPr>
    </w:p>
    <w:p w14:paraId="21667670" w14:textId="459A72FD" w:rsidR="00962184" w:rsidRDefault="00962184" w:rsidP="00387BFB">
      <w:pPr>
        <w:pStyle w:val="BodyTextIndent"/>
        <w:numPr>
          <w:ilvl w:val="0"/>
          <w:numId w:val="5"/>
        </w:numPr>
        <w:tabs>
          <w:tab w:val="clear" w:pos="1080"/>
          <w:tab w:val="clear" w:pos="1800"/>
          <w:tab w:val="num" w:pos="720"/>
        </w:tabs>
        <w:ind w:left="720"/>
      </w:pPr>
      <w:r>
        <w:t xml:space="preserve">Any determination of exposure from a cyber-attack will </w:t>
      </w:r>
      <w:r w:rsidR="00723DA9">
        <w:t xml:space="preserve">be reviewed annually during the month of March, and </w:t>
      </w:r>
      <w:r>
        <w:t>also require a review and/or update to the BC-DR plan</w:t>
      </w:r>
      <w:r w:rsidR="00446E6B">
        <w:t xml:space="preserve"> by the Chief Information Security Officer</w:t>
      </w:r>
      <w:r>
        <w:t>.</w:t>
      </w:r>
    </w:p>
    <w:p w14:paraId="72DA628D" w14:textId="77777777" w:rsidR="006421A5" w:rsidRDefault="006421A5">
      <w:pPr>
        <w:pStyle w:val="BodyTextIndent"/>
        <w:ind w:left="0"/>
      </w:pPr>
    </w:p>
    <w:p w14:paraId="3F03C072" w14:textId="133D5EE2" w:rsidR="006421A5" w:rsidRDefault="00446E6B" w:rsidP="00387BFB">
      <w:pPr>
        <w:pStyle w:val="BodyTextIndent"/>
        <w:numPr>
          <w:ilvl w:val="0"/>
          <w:numId w:val="5"/>
        </w:numPr>
        <w:tabs>
          <w:tab w:val="clear" w:pos="1080"/>
          <w:tab w:val="clear" w:pos="1800"/>
          <w:tab w:val="num" w:pos="720"/>
        </w:tabs>
        <w:ind w:left="720"/>
      </w:pPr>
      <w:r>
        <w:t xml:space="preserve">Annually, during the </w:t>
      </w:r>
      <w:r w:rsidR="003F5891">
        <w:t>Summer</w:t>
      </w:r>
      <w:r>
        <w:t xml:space="preserve"> quarter</w:t>
      </w:r>
      <w:r w:rsidR="006421A5">
        <w:t xml:space="preserve">, the </w:t>
      </w:r>
      <w:r w:rsidR="00962184">
        <w:t>BC-DR plan</w:t>
      </w:r>
      <w:r w:rsidR="006421A5">
        <w:t xml:space="preserve"> will </w:t>
      </w:r>
      <w:r>
        <w:t xml:space="preserve">be organized by the Director, </w:t>
      </w:r>
      <w:r w:rsidR="007064BD">
        <w:t>IT</w:t>
      </w:r>
      <w:r>
        <w:t xml:space="preserve"> and </w:t>
      </w:r>
      <w:r w:rsidR="00962184">
        <w:t>include a table top exercise</w:t>
      </w:r>
      <w:r w:rsidR="003F5891">
        <w:t xml:space="preserve"> and/or DR failover test</w:t>
      </w:r>
      <w:r w:rsidR="00962184">
        <w:t xml:space="preserve"> to ensure all engaged staff are appropriately informed about processes, roles, assignments, priorities, and escalations associated with the BC-DR plan.</w:t>
      </w:r>
    </w:p>
    <w:p w14:paraId="0DFAADC2" w14:textId="77777777" w:rsidR="006421A5" w:rsidRDefault="006421A5">
      <w:pPr>
        <w:pStyle w:val="BodyTextIndent"/>
        <w:ind w:left="0"/>
      </w:pPr>
    </w:p>
    <w:p w14:paraId="64E8A4DF" w14:textId="35D86AA9" w:rsidR="006421A5" w:rsidRDefault="006421A5">
      <w:pPr>
        <w:pStyle w:val="BodyTextIndent"/>
        <w:ind w:left="0"/>
      </w:pPr>
      <w:r>
        <w:t xml:space="preserve">After restoring a service failure, the </w:t>
      </w:r>
      <w:r w:rsidR="00962184">
        <w:t>BC-DR plan</w:t>
      </w:r>
      <w:r>
        <w:t xml:space="preserve"> should be reviewed to see if information can be included in the </w:t>
      </w:r>
      <w:r w:rsidR="00E843F2">
        <w:t xml:space="preserve">BC-DR plan </w:t>
      </w:r>
      <w:r>
        <w:t>to facilitate a smo</w:t>
      </w:r>
      <w:r w:rsidR="004F3C9B">
        <w:t>o</w:t>
      </w:r>
      <w:r>
        <w:t xml:space="preserve">ther, faster recovery, should a similar incident occur in the future. </w:t>
      </w:r>
    </w:p>
    <w:p w14:paraId="4C09DE18" w14:textId="77777777" w:rsidR="006421A5" w:rsidRDefault="006421A5">
      <w:pPr>
        <w:pStyle w:val="BodyTextIndent"/>
        <w:ind w:left="720"/>
      </w:pPr>
    </w:p>
    <w:p w14:paraId="319A2BD1" w14:textId="5E522DDF" w:rsidR="006421A5" w:rsidRDefault="00A3394F">
      <w:pPr>
        <w:pStyle w:val="BodyTextIndent"/>
        <w:ind w:left="0"/>
      </w:pPr>
      <w:r>
        <w:t>C</w:t>
      </w:r>
      <w:r w:rsidR="006421A5">
        <w:t xml:space="preserve">hanges to the </w:t>
      </w:r>
      <w:r w:rsidR="00E843F2">
        <w:t>BC-DR plan</w:t>
      </w:r>
      <w:r w:rsidR="006421A5">
        <w:t xml:space="preserve"> are recorded in the Test/Maintenance Log, also included in </w:t>
      </w:r>
      <w:hyperlink w:anchor="ADF" w:history="1">
        <w:r w:rsidR="006421A5" w:rsidRPr="007E187F">
          <w:rPr>
            <w:rStyle w:val="Hyperlink"/>
          </w:rPr>
          <w:t>Addendum F</w:t>
        </w:r>
      </w:hyperlink>
      <w:r w:rsidR="006421A5" w:rsidRPr="007E187F">
        <w:t>.</w:t>
      </w:r>
    </w:p>
    <w:p w14:paraId="028FB663" w14:textId="77777777" w:rsidR="006421A5" w:rsidRDefault="006421A5">
      <w:pPr>
        <w:pStyle w:val="BodyTextIndent"/>
        <w:ind w:left="0"/>
      </w:pPr>
    </w:p>
    <w:p w14:paraId="5E54B60D" w14:textId="77777777" w:rsidR="006421A5" w:rsidRDefault="006421A5">
      <w:pPr>
        <w:pStyle w:val="BodyTextIndent"/>
        <w:ind w:left="0"/>
        <w:rPr>
          <w:b/>
          <w:sz w:val="28"/>
          <w:szCs w:val="28"/>
        </w:rPr>
      </w:pPr>
      <w:bookmarkStart w:id="7" w:name="TEST"/>
      <w:r w:rsidRPr="006840D0">
        <w:rPr>
          <w:b/>
          <w:sz w:val="28"/>
          <w:szCs w:val="28"/>
        </w:rPr>
        <w:t>Testing</w:t>
      </w:r>
      <w:bookmarkEnd w:id="7"/>
    </w:p>
    <w:p w14:paraId="72D8F281" w14:textId="77777777" w:rsidR="006421A5" w:rsidRDefault="006421A5">
      <w:pPr>
        <w:pStyle w:val="BodyTextIndent"/>
        <w:rPr>
          <w:b/>
        </w:rPr>
      </w:pPr>
    </w:p>
    <w:p w14:paraId="07DC3148" w14:textId="346DC0DF" w:rsidR="006421A5" w:rsidRDefault="006421A5">
      <w:pPr>
        <w:pStyle w:val="BodyTextIndent"/>
        <w:ind w:left="0"/>
      </w:pPr>
      <w:r>
        <w:t xml:space="preserve">Full </w:t>
      </w:r>
      <w:r w:rsidR="003F5891">
        <w:t>failover</w:t>
      </w:r>
      <w:r>
        <w:t xml:space="preserve"> testing of the </w:t>
      </w:r>
      <w:r w:rsidR="00B14201">
        <w:t>BC-DR plan</w:t>
      </w:r>
      <w:r>
        <w:t xml:space="preserve"> </w:t>
      </w:r>
      <w:r w:rsidR="0045274B">
        <w:t xml:space="preserve">can be accomplished in several ways within </w:t>
      </w:r>
      <w:r w:rsidR="007064BD">
        <w:t>Vendor</w:t>
      </w:r>
      <w:r w:rsidR="0045274B">
        <w:t>’s Cloud Infrastructure. Consequently, it is</w:t>
      </w:r>
      <w:r w:rsidR="001E786F">
        <w:t xml:space="preserve"> reasonable </w:t>
      </w:r>
      <w:r w:rsidR="0045274B">
        <w:t>to periodically engage in failover processes and procedures to</w:t>
      </w:r>
      <w:r>
        <w:t xml:space="preserve"> assure the completeness and adequacy of the documentation and recovery procedures described in the </w:t>
      </w:r>
      <w:r w:rsidR="00B14201">
        <w:t>BC-DR plan</w:t>
      </w:r>
      <w:r w:rsidR="001E786F">
        <w:t xml:space="preserve"> without significant disruption to essential business operations</w:t>
      </w:r>
      <w:r>
        <w:t xml:space="preserve">. </w:t>
      </w:r>
      <w:r w:rsidR="001E786F">
        <w:t>Therefore, the following testing guidelines will be followed:</w:t>
      </w:r>
    </w:p>
    <w:p w14:paraId="255B58B8" w14:textId="77777777" w:rsidR="006421A5" w:rsidRDefault="006421A5">
      <w:pPr>
        <w:pStyle w:val="BodyTextIndent"/>
        <w:ind w:left="720"/>
      </w:pPr>
    </w:p>
    <w:p w14:paraId="652F8383" w14:textId="7828DD34" w:rsidR="006421A5" w:rsidRDefault="0045274B" w:rsidP="003F3B87">
      <w:pPr>
        <w:pStyle w:val="BodyTextIndent"/>
        <w:numPr>
          <w:ilvl w:val="0"/>
          <w:numId w:val="6"/>
        </w:numPr>
      </w:pPr>
      <w:r>
        <w:t xml:space="preserve">Annually, OSU </w:t>
      </w:r>
      <w:r w:rsidR="00677A3B">
        <w:t>will</w:t>
      </w:r>
      <w:r w:rsidR="006421A5">
        <w:t xml:space="preserve"> </w:t>
      </w:r>
      <w:r>
        <w:t xml:space="preserve">utilize </w:t>
      </w:r>
      <w:r w:rsidR="003F5891">
        <w:t>both its production and non-production</w:t>
      </w:r>
      <w:r>
        <w:t xml:space="preserve"> environment to test the main elements of a failover procedures and to ensure documentation is accurate and current.</w:t>
      </w:r>
    </w:p>
    <w:p w14:paraId="2AA542FF" w14:textId="77777777" w:rsidR="003F3B87" w:rsidRDefault="003F3B87" w:rsidP="003F3B87">
      <w:pPr>
        <w:pStyle w:val="BodyTextIndent"/>
        <w:ind w:left="720"/>
      </w:pPr>
    </w:p>
    <w:p w14:paraId="673EB220" w14:textId="718CEA66" w:rsidR="006421A5" w:rsidRDefault="39F8287E">
      <w:pPr>
        <w:pStyle w:val="BodyTextIndent"/>
        <w:ind w:left="0"/>
      </w:pPr>
      <w:r>
        <w:t>The results of all test activities will be documented and used to update and improve documentation and procedures included in the BC-DR plan.</w:t>
      </w:r>
      <w:r w:rsidR="001A5280">
        <w:t xml:space="preserve"> </w:t>
      </w:r>
      <w:r>
        <w:t xml:space="preserve">Testing and improvement activities should be noted in the Test/Maintenance Log that is provided in </w:t>
      </w:r>
      <w:r w:rsidRPr="39F8287E">
        <w:rPr>
          <w:rStyle w:val="Hyperlink"/>
        </w:rPr>
        <w:t>Addendum F</w:t>
      </w:r>
      <w:r>
        <w:t>.</w:t>
      </w:r>
    </w:p>
    <w:p w14:paraId="6B447680" w14:textId="40F5C0A9" w:rsidR="006421A5" w:rsidRDefault="006421A5">
      <w:pPr>
        <w:pStyle w:val="BodyTextIndent"/>
        <w:widowControl w:val="0"/>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ind w:left="0"/>
      </w:pPr>
    </w:p>
    <w:p w14:paraId="52BA83F1" w14:textId="7128B575" w:rsidR="007F2469" w:rsidRDefault="007F2469" w:rsidP="007F2469">
      <w:pPr>
        <w:pStyle w:val="BodyTextIndent"/>
        <w:ind w:left="0"/>
        <w:rPr>
          <w:b/>
          <w:sz w:val="28"/>
          <w:szCs w:val="28"/>
        </w:rPr>
      </w:pPr>
      <w:bookmarkStart w:id="8" w:name="TRAIN"/>
      <w:r>
        <w:rPr>
          <w:b/>
          <w:sz w:val="28"/>
          <w:szCs w:val="28"/>
        </w:rPr>
        <w:lastRenderedPageBreak/>
        <w:t>Training</w:t>
      </w:r>
      <w:bookmarkEnd w:id="8"/>
    </w:p>
    <w:p w14:paraId="58649728" w14:textId="77777777" w:rsidR="007F2469" w:rsidRDefault="007F2469" w:rsidP="007F2469">
      <w:pPr>
        <w:pStyle w:val="BodyTextIndent"/>
        <w:rPr>
          <w:b/>
        </w:rPr>
      </w:pPr>
    </w:p>
    <w:p w14:paraId="2607B4DF" w14:textId="60EF990D" w:rsidR="007F2469" w:rsidRDefault="007F2469" w:rsidP="007F2469">
      <w:pPr>
        <w:pStyle w:val="BodyTextIndent"/>
        <w:ind w:left="0"/>
      </w:pPr>
      <w:r>
        <w:t xml:space="preserve">As new staff are added and existing staff either change roles and/or leave the University, it is imperative that an annual training event be held to acclimitize </w:t>
      </w:r>
      <w:r w:rsidR="007064BD">
        <w:t>IT</w:t>
      </w:r>
      <w:r w:rsidR="00B46B9E">
        <w:t xml:space="preserve">– </w:t>
      </w:r>
      <w:r w:rsidR="00A31ED9">
        <w:t xml:space="preserve">Enterprise Architecture, </w:t>
      </w:r>
      <w:r w:rsidR="007064BD">
        <w:t>IT</w:t>
      </w:r>
      <w:r w:rsidR="00A31ED9">
        <w:t xml:space="preserve">, and Network Services </w:t>
      </w:r>
      <w:r>
        <w:t>staff to the existence, details, roles, and process</w:t>
      </w:r>
      <w:r w:rsidR="005E6C50">
        <w:t>es</w:t>
      </w:r>
      <w:r>
        <w:t xml:space="preserve"> associated with business continutity and disaster recovery. </w:t>
      </w:r>
      <w:r w:rsidR="005E6C50">
        <w:t>Utilizing the</w:t>
      </w:r>
      <w:r>
        <w:t xml:space="preserve"> annual </w:t>
      </w:r>
      <w:r w:rsidR="00644F4B">
        <w:t>test of the BC-DR plan</w:t>
      </w:r>
      <w:r>
        <w:t xml:space="preserve">, </w:t>
      </w:r>
      <w:r w:rsidR="005E6C50">
        <w:t xml:space="preserve">OSU will work with its Disaster Recovery as a Service (DRaaS) contractor to walk through each element of a failover to </w:t>
      </w:r>
      <w:r>
        <w:t xml:space="preserve">help cement clarity around what will happen and which responsibilities are delegated to whom in varying levels of a TOD. As such, the Director of </w:t>
      </w:r>
      <w:r w:rsidR="007064BD">
        <w:t>IT</w:t>
      </w:r>
      <w:r w:rsidR="00994B10">
        <w:t xml:space="preserve"> </w:t>
      </w:r>
      <w:r>
        <w:t xml:space="preserve">will </w:t>
      </w:r>
      <w:r w:rsidR="003F5891">
        <w:t xml:space="preserve">minimally </w:t>
      </w:r>
      <w:r>
        <w:t xml:space="preserve">hold an annual BC-DR </w:t>
      </w:r>
      <w:r w:rsidR="005E6C50">
        <w:t>test</w:t>
      </w:r>
      <w:r>
        <w:t xml:space="preserve"> for new staff and existing staff of the process and roles, in </w:t>
      </w:r>
      <w:r w:rsidR="00720982">
        <w:t>August</w:t>
      </w:r>
      <w:r>
        <w:t xml:space="preserve"> of each year.</w:t>
      </w:r>
      <w:r w:rsidR="003F5891">
        <w:t xml:space="preserve"> It is also recommended that this failover training happen at least twice (in addition to the annual official failover test) to ensure all systems and staff are syncronized and trained on their respective responsibilities if a real failover was required.</w:t>
      </w:r>
    </w:p>
    <w:p w14:paraId="729DA5B3" w14:textId="77777777" w:rsidR="00BB0386" w:rsidRDefault="00BB0386">
      <w:pPr>
        <w:pStyle w:val="BodyTextIndent"/>
        <w:widowControl w:val="0"/>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ind w:left="0"/>
      </w:pPr>
    </w:p>
    <w:p w14:paraId="3C82F686" w14:textId="77777777" w:rsidR="006421A5" w:rsidRDefault="006421A5">
      <w:pPr>
        <w:pStyle w:val="BodyTextIndent"/>
        <w:widowControl w:val="0"/>
        <w:tabs>
          <w:tab w:val="clear" w:pos="108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820"/>
          <w:tab w:val="left" w:pos="9360"/>
        </w:tabs>
        <w:ind w:left="0"/>
        <w:rPr>
          <w:sz w:val="28"/>
          <w:szCs w:val="28"/>
        </w:rPr>
      </w:pPr>
      <w:bookmarkStart w:id="9" w:name="ACTIVATION"/>
      <w:r w:rsidRPr="006840D0">
        <w:rPr>
          <w:b/>
          <w:sz w:val="28"/>
          <w:szCs w:val="28"/>
        </w:rPr>
        <w:t>Activation</w:t>
      </w:r>
    </w:p>
    <w:bookmarkEnd w:id="9"/>
    <w:p w14:paraId="07384D6C" w14:textId="77777777" w:rsidR="006421A5" w:rsidRDefault="006421A5">
      <w:pPr>
        <w:pStyle w:val="BodyTextIndent"/>
        <w:ind w:left="0"/>
      </w:pPr>
    </w:p>
    <w:p w14:paraId="15FEDA70" w14:textId="1015483F" w:rsidR="00071F15" w:rsidRDefault="006421A5">
      <w:pPr>
        <w:pStyle w:val="BodyTextIndent"/>
        <w:ind w:left="0"/>
      </w:pPr>
      <w:r>
        <w:t xml:space="preserve">This </w:t>
      </w:r>
      <w:r w:rsidR="00951715">
        <w:t xml:space="preserve">BC-DR </w:t>
      </w:r>
      <w:r w:rsidR="005C2AAF">
        <w:t xml:space="preserve">activation </w:t>
      </w:r>
      <w:r w:rsidR="00951715">
        <w:t>plan</w:t>
      </w:r>
      <w:r>
        <w:t xml:space="preserve"> </w:t>
      </w:r>
      <w:r w:rsidR="00071F15">
        <w:t xml:space="preserve">factors in </w:t>
      </w:r>
      <w:r w:rsidR="003F5DC7">
        <w:t xml:space="preserve">both </w:t>
      </w:r>
      <w:r w:rsidR="00071F15">
        <w:t>Recovery Point Objective (RPO</w:t>
      </w:r>
      <w:r w:rsidR="00AD5BFA">
        <w:t>)</w:t>
      </w:r>
      <w:r w:rsidR="00071F15">
        <w:t xml:space="preserve"> and Recovery Time Objective (RTO). RPO refers to the institution’s tolerance for data loss, or the amount of data lost before significant harm </w:t>
      </w:r>
      <w:r w:rsidR="001E786F">
        <w:t xml:space="preserve">is done </w:t>
      </w:r>
      <w:r w:rsidR="00071F15">
        <w:t>to the institution. RTO refers to how much time an application can be down without causing significant damage to the institution. Applications are often defined by the institution’s business processes</w:t>
      </w:r>
      <w:r w:rsidR="00BE5047">
        <w:t xml:space="preserve"> risks</w:t>
      </w:r>
      <w:r w:rsidR="00A31ED9">
        <w:t xml:space="preserve">/risk tolerance, </w:t>
      </w:r>
      <w:r w:rsidR="00BE5047">
        <w:t>requirements, and criticality</w:t>
      </w:r>
      <w:r w:rsidR="00071F15">
        <w:t xml:space="preserve">, and correspondingly can have different tolerances for down time. </w:t>
      </w:r>
    </w:p>
    <w:p w14:paraId="6D0EC8FC" w14:textId="77777777" w:rsidR="00071F15" w:rsidRDefault="00071F15">
      <w:pPr>
        <w:pStyle w:val="BodyTextIndent"/>
        <w:ind w:left="0"/>
      </w:pPr>
    </w:p>
    <w:p w14:paraId="6B4164A1" w14:textId="61D58056" w:rsidR="00071F15" w:rsidRDefault="00BA1474">
      <w:pPr>
        <w:pStyle w:val="BodyTextIndent"/>
        <w:ind w:left="0"/>
      </w:pPr>
      <w:r>
        <w:t xml:space="preserve">With the shift to </w:t>
      </w:r>
      <w:r w:rsidR="00FB3C52">
        <w:t>Cloud</w:t>
      </w:r>
      <w:r w:rsidR="003F5DC7" w:rsidRPr="00BA1474">
        <w:t xml:space="preserve">, </w:t>
      </w:r>
      <w:r>
        <w:t xml:space="preserve">all of </w:t>
      </w:r>
      <w:r w:rsidR="00F71363">
        <w:t>OSU’s enterprise business</w:t>
      </w:r>
      <w:r>
        <w:t xml:space="preserve"> </w:t>
      </w:r>
      <w:r w:rsidR="003F5DC7" w:rsidRPr="00BA1474">
        <w:t>syste</w:t>
      </w:r>
      <w:r w:rsidR="00F71363">
        <w:t>ms</w:t>
      </w:r>
      <w:r w:rsidR="003F5DC7" w:rsidRPr="00BA1474">
        <w:t xml:space="preserve">, tools, backups, and infrastructure </w:t>
      </w:r>
      <w:r>
        <w:t xml:space="preserve">are in </w:t>
      </w:r>
      <w:r w:rsidR="007064BD">
        <w:t>Vendor</w:t>
      </w:r>
      <w:r>
        <w:t xml:space="preserve">’s Cloud and we have </w:t>
      </w:r>
      <w:r w:rsidR="00DF1BBD">
        <w:t>worked with</w:t>
      </w:r>
      <w:r>
        <w:t xml:space="preserve"> </w:t>
      </w:r>
      <w:r w:rsidR="00DF1BBD">
        <w:t>OSU’s</w:t>
      </w:r>
      <w:r>
        <w:t xml:space="preserve"> Disaster Recovery as a Service (DRaaS) service provider </w:t>
      </w:r>
      <w:r w:rsidR="00DF1BBD">
        <w:t>(</w:t>
      </w:r>
      <w:r w:rsidR="00FB3C52">
        <w:t>Vendor</w:t>
      </w:r>
      <w:r w:rsidR="00DF1BBD">
        <w:t xml:space="preserve">) to establish a new Disaster Recovery site in </w:t>
      </w:r>
      <w:r w:rsidR="007064BD">
        <w:t>Vendor</w:t>
      </w:r>
      <w:r w:rsidR="00DF1BBD">
        <w:t xml:space="preserve">’s </w:t>
      </w:r>
      <w:r w:rsidR="007064BD">
        <w:t>City, State</w:t>
      </w:r>
      <w:r w:rsidR="00DF1BBD">
        <w:t xml:space="preserve"> facility. Utilizing this new DRaaS option, </w:t>
      </w:r>
      <w:r w:rsidR="00456D62">
        <w:t>OSU’s</w:t>
      </w:r>
      <w:r w:rsidR="00BE5047" w:rsidRPr="00BA1474">
        <w:t xml:space="preserve"> </w:t>
      </w:r>
      <w:r>
        <w:t xml:space="preserve">RTO </w:t>
      </w:r>
      <w:r w:rsidR="00456D62">
        <w:t>would be</w:t>
      </w:r>
      <w:r>
        <w:t xml:space="preserve"> two hours and the </w:t>
      </w:r>
      <w:r w:rsidR="00BE5047" w:rsidRPr="00BA1474">
        <w:t xml:space="preserve">RPO </w:t>
      </w:r>
      <w:r w:rsidR="00456D62">
        <w:t>would see</w:t>
      </w:r>
      <w:r>
        <w:t xml:space="preserve"> </w:t>
      </w:r>
      <w:r w:rsidRPr="00BA1474">
        <w:t>15 minutes of potential</w:t>
      </w:r>
      <w:r w:rsidR="003F5DC7" w:rsidRPr="00BA1474">
        <w:t xml:space="preserve"> loss of data</w:t>
      </w:r>
      <w:r w:rsidRPr="00BA1474">
        <w:t xml:space="preserve"> </w:t>
      </w:r>
      <w:r w:rsidR="00456D62">
        <w:t xml:space="preserve">with a failover </w:t>
      </w:r>
      <w:r w:rsidRPr="00BA1474">
        <w:t xml:space="preserve">to the alternate </w:t>
      </w:r>
      <w:r w:rsidR="007064BD">
        <w:t>City, State</w:t>
      </w:r>
      <w:r w:rsidRPr="00BA1474">
        <w:t xml:space="preserve"> </w:t>
      </w:r>
      <w:r w:rsidR="00DF1BBD">
        <w:t>facility</w:t>
      </w:r>
      <w:r w:rsidRPr="00BA1474">
        <w:t xml:space="preserve">. If the restoration requires going to </w:t>
      </w:r>
      <w:r w:rsidR="00720982">
        <w:t xml:space="preserve">online </w:t>
      </w:r>
      <w:r w:rsidRPr="00BA1474">
        <w:t>backups, the RPO would be an hour of potential data loss.</w:t>
      </w:r>
    </w:p>
    <w:p w14:paraId="46BE62B5" w14:textId="77777777" w:rsidR="00071F15" w:rsidRDefault="00071F15">
      <w:pPr>
        <w:pStyle w:val="BodyTextIndent"/>
        <w:ind w:left="0"/>
      </w:pPr>
    </w:p>
    <w:p w14:paraId="10DD9B17" w14:textId="6D0FC764" w:rsidR="006421A5" w:rsidRDefault="00105780">
      <w:pPr>
        <w:pStyle w:val="BodyTextIndent"/>
        <w:ind w:left="0"/>
      </w:pPr>
      <w:r>
        <w:t xml:space="preserve">With both RPO and RTO in mind, OSU’s BC-DR plan </w:t>
      </w:r>
      <w:r w:rsidR="006421A5">
        <w:t>can be activated through two primary methods</w:t>
      </w:r>
      <w:r w:rsidR="00071F15">
        <w:t>:</w:t>
      </w:r>
    </w:p>
    <w:p w14:paraId="11613314" w14:textId="77777777" w:rsidR="001E786F" w:rsidRDefault="001E786F">
      <w:pPr>
        <w:pStyle w:val="BodyTextIndent"/>
        <w:ind w:left="0"/>
      </w:pPr>
    </w:p>
    <w:p w14:paraId="50D095CD" w14:textId="350CE8AD" w:rsidR="001E786F" w:rsidRDefault="001E786F" w:rsidP="00387BFB">
      <w:pPr>
        <w:pStyle w:val="BodyTextIndent"/>
        <w:numPr>
          <w:ilvl w:val="0"/>
          <w:numId w:val="7"/>
        </w:numPr>
      </w:pPr>
      <w:r>
        <w:t>A Tier 1</w:t>
      </w:r>
      <w:r w:rsidR="00C8449A">
        <w:t xml:space="preserve"> or 2 </w:t>
      </w:r>
      <w:r>
        <w:t>disruption which impacts the</w:t>
      </w:r>
      <w:r w:rsidR="001A5280">
        <w:t xml:space="preserve"> </w:t>
      </w:r>
      <w:r>
        <w:t xml:space="preserve"> ERP operating environment will activate the BC-DR plan.</w:t>
      </w:r>
      <w:r w:rsidR="001A5280">
        <w:t xml:space="preserve"> </w:t>
      </w:r>
      <w:r>
        <w:t xml:space="preserve">This type of activation may be initiated by the </w:t>
      </w:r>
      <w:r w:rsidR="00F71363">
        <w:t>Chief Information Officer, the Executive Director</w:t>
      </w:r>
      <w:r>
        <w:t xml:space="preserve">, </w:t>
      </w:r>
      <w:r w:rsidR="00F71363">
        <w:t xml:space="preserve">the Director of </w:t>
      </w:r>
      <w:r w:rsidR="007064BD">
        <w:t>IT</w:t>
      </w:r>
      <w:r w:rsidR="00F71363">
        <w:t xml:space="preserve">, or a member of the </w:t>
      </w:r>
      <w:r>
        <w:t>CIO Executive Leadership</w:t>
      </w:r>
      <w:r w:rsidR="00F71363">
        <w:t xml:space="preserve"> </w:t>
      </w:r>
      <w:r>
        <w:t>who has been made aware of the emergency.</w:t>
      </w:r>
      <w:r w:rsidR="001A5280">
        <w:t xml:space="preserve"> </w:t>
      </w:r>
      <w:r>
        <w:t xml:space="preserve">Emergency members of the </w:t>
      </w:r>
      <w:r w:rsidR="00FB3C52">
        <w:t>IMT</w:t>
      </w:r>
      <w:r>
        <w:t xml:space="preserve"> </w:t>
      </w:r>
      <w:r w:rsidR="00F71363">
        <w:t xml:space="preserve">may also become involved and </w:t>
      </w:r>
      <w:r>
        <w:t xml:space="preserve">are identified in the Emergency Contact Information list included in </w:t>
      </w:r>
      <w:hyperlink w:anchor="ADE" w:history="1">
        <w:r w:rsidRPr="0062462B">
          <w:rPr>
            <w:rStyle w:val="Hyperlink"/>
          </w:rPr>
          <w:t>Addendum E</w:t>
        </w:r>
      </w:hyperlink>
      <w:r w:rsidRPr="0062462B">
        <w:t>.</w:t>
      </w:r>
    </w:p>
    <w:p w14:paraId="209372F6" w14:textId="77777777" w:rsidR="006421A5" w:rsidRDefault="006421A5">
      <w:pPr>
        <w:pStyle w:val="BodyTextIndent"/>
        <w:ind w:left="0"/>
      </w:pPr>
    </w:p>
    <w:p w14:paraId="53AE0448" w14:textId="0B11CD3F" w:rsidR="005719B6" w:rsidRDefault="006421A5" w:rsidP="00387BFB">
      <w:pPr>
        <w:pStyle w:val="BodyTextIndent"/>
        <w:numPr>
          <w:ilvl w:val="0"/>
          <w:numId w:val="7"/>
        </w:numPr>
      </w:pPr>
      <w:r>
        <w:t xml:space="preserve">In the event of a major disaster or emergency on </w:t>
      </w:r>
      <w:r w:rsidR="005719B6">
        <w:t xml:space="preserve">OSU’s main Corvallis </w:t>
      </w:r>
      <w:r>
        <w:t xml:space="preserve">campus, the Oregon State University, </w:t>
      </w:r>
      <w:r w:rsidR="005719B6">
        <w:t>Emergency Operation</w:t>
      </w:r>
      <w:r>
        <w:t xml:space="preserve"> Plan</w:t>
      </w:r>
      <w:r w:rsidR="005719B6">
        <w:t xml:space="preserve"> (EOP)</w:t>
      </w:r>
      <w:r>
        <w:t xml:space="preserve">, will be activated which will subsequently require implementation of departmental plans. </w:t>
      </w:r>
      <w:r w:rsidR="00720982">
        <w:t xml:space="preserve">A major disaster in Corvallis would not impact the availability of OSU’s systems in </w:t>
      </w:r>
      <w:r w:rsidR="007064BD">
        <w:t>City, State</w:t>
      </w:r>
      <w:r w:rsidR="00720982">
        <w:t xml:space="preserve">. It may, however, impact the ability of people in Corvallis to access systems within </w:t>
      </w:r>
      <w:r w:rsidR="00FB3C52">
        <w:t>Cloud</w:t>
      </w:r>
      <w:r w:rsidR="00720982">
        <w:t xml:space="preserve">. </w:t>
      </w:r>
      <w:r>
        <w:t xml:space="preserve">This type of activation will be declared by a senior University administrator with directives passed through the emergency chain of command, most likely through the </w:t>
      </w:r>
      <w:r w:rsidR="005719B6">
        <w:t>Incident Management Team (</w:t>
      </w:r>
      <w:r w:rsidR="007931A3">
        <w:t>IMT</w:t>
      </w:r>
      <w:r w:rsidR="005719B6">
        <w:t>) or Emergency Operation Center (EOC)</w:t>
      </w:r>
      <w:r>
        <w:t xml:space="preserve"> as identified in the OSU </w:t>
      </w:r>
      <w:r w:rsidR="005719B6">
        <w:t>EOP</w:t>
      </w:r>
      <w:r>
        <w:t xml:space="preserve"> </w:t>
      </w:r>
      <w:r w:rsidR="001B519C">
        <w:t>at</w:t>
      </w:r>
      <w:r w:rsidR="005719B6">
        <w:t>:</w:t>
      </w:r>
    </w:p>
    <w:p w14:paraId="55E731D8" w14:textId="77777777" w:rsidR="005719B6" w:rsidRDefault="005719B6" w:rsidP="005719B6">
      <w:pPr>
        <w:pStyle w:val="BodyTextIndent"/>
        <w:ind w:left="720"/>
      </w:pPr>
    </w:p>
    <w:p w14:paraId="217016B1" w14:textId="049A2B8D" w:rsidR="006421A5" w:rsidRDefault="003F5891" w:rsidP="005719B6">
      <w:pPr>
        <w:pStyle w:val="BodyTextIndent"/>
        <w:ind w:left="720"/>
      </w:pPr>
      <w:hyperlink r:id="rId9" w:history="1">
        <w:r w:rsidRPr="00981807">
          <w:rPr>
            <w:rStyle w:val="Hyperlink"/>
          </w:rPr>
          <w:t>https://emergency.oregonstate.edu/sites/emergency.oregonstate.edu/files/2022_osu_emergency_operation_plan-signed.pdf</w:t>
        </w:r>
      </w:hyperlink>
      <w:r w:rsidR="006421A5">
        <w:t>.</w:t>
      </w:r>
    </w:p>
    <w:p w14:paraId="64235B5E" w14:textId="77777777" w:rsidR="006421A5" w:rsidRDefault="006421A5">
      <w:pPr>
        <w:pStyle w:val="BodyTextIndent"/>
        <w:ind w:left="360"/>
      </w:pPr>
    </w:p>
    <w:p w14:paraId="12C8BD30" w14:textId="77777777" w:rsidR="006421A5" w:rsidRDefault="006421A5">
      <w:pPr>
        <w:pStyle w:val="BodyTextIndent"/>
        <w:ind w:left="0"/>
      </w:pPr>
    </w:p>
    <w:p w14:paraId="3A0E9ACD" w14:textId="44FBA71A" w:rsidR="006421A5" w:rsidRDefault="006421A5">
      <w:pPr>
        <w:pStyle w:val="BodyTextIndent"/>
        <w:ind w:left="0"/>
      </w:pPr>
      <w:r>
        <w:lastRenderedPageBreak/>
        <w:t xml:space="preserve">Any activation of the </w:t>
      </w:r>
      <w:r w:rsidR="00A06FC7">
        <w:t>BC-DR plan</w:t>
      </w:r>
      <w:r>
        <w:t xml:space="preserve"> will initiate the assembly of the </w:t>
      </w:r>
      <w:r w:rsidR="00FB3C52">
        <w:t>IMT</w:t>
      </w:r>
      <w:r>
        <w:t xml:space="preserve"> as described </w:t>
      </w:r>
      <w:r w:rsidR="00E35FAA">
        <w:t xml:space="preserve">in </w:t>
      </w:r>
      <w:r w:rsidR="00B61F1B">
        <w:t xml:space="preserve">the </w:t>
      </w:r>
      <w:hyperlink w:anchor="CRISIS" w:history="1">
        <w:r w:rsidR="00B61F1B" w:rsidRPr="00B61F1B">
          <w:rPr>
            <w:rStyle w:val="Hyperlink"/>
          </w:rPr>
          <w:t>Crisis Response Process</w:t>
        </w:r>
      </w:hyperlink>
      <w:r w:rsidR="00B61F1B">
        <w:t xml:space="preserve"> section of this document.</w:t>
      </w:r>
    </w:p>
    <w:p w14:paraId="5D55856F" w14:textId="77777777" w:rsidR="006421A5" w:rsidRDefault="006421A5">
      <w:pPr>
        <w:jc w:val="center"/>
      </w:pPr>
      <w:r>
        <w:br w:type="page"/>
      </w:r>
    </w:p>
    <w:p w14:paraId="34ECE0CC" w14:textId="77777777" w:rsidR="006421A5" w:rsidRPr="004C08F5" w:rsidRDefault="004C08F5">
      <w:pPr>
        <w:jc w:val="center"/>
        <w:rPr>
          <w:b/>
          <w:bCs/>
          <w:sz w:val="36"/>
          <w:szCs w:val="36"/>
        </w:rPr>
      </w:pPr>
      <w:r w:rsidRPr="004C08F5">
        <w:rPr>
          <w:b/>
          <w:bCs/>
          <w:sz w:val="36"/>
          <w:szCs w:val="36"/>
        </w:rPr>
        <w:lastRenderedPageBreak/>
        <w:t>Tiers of Disruption</w:t>
      </w:r>
      <w:r w:rsidR="00845821" w:rsidRPr="004C08F5">
        <w:rPr>
          <w:b/>
          <w:bCs/>
          <w:sz w:val="36"/>
          <w:szCs w:val="36"/>
        </w:rPr>
        <w:t xml:space="preserve"> (TOD)</w:t>
      </w:r>
      <w:r w:rsidR="006421A5" w:rsidRPr="004C08F5">
        <w:rPr>
          <w:b/>
          <w:bCs/>
          <w:sz w:val="36"/>
          <w:szCs w:val="36"/>
        </w:rPr>
        <w:t xml:space="preserve"> and </w:t>
      </w:r>
      <w:r w:rsidRPr="004C08F5">
        <w:rPr>
          <w:b/>
          <w:bCs/>
          <w:sz w:val="36"/>
          <w:szCs w:val="36"/>
        </w:rPr>
        <w:t>Prevention</w:t>
      </w:r>
    </w:p>
    <w:p w14:paraId="7E78B40B" w14:textId="77777777" w:rsidR="006421A5" w:rsidRDefault="006421A5">
      <w:pPr>
        <w:rPr>
          <w:b/>
          <w:bCs/>
          <w:sz w:val="28"/>
          <w:szCs w:val="28"/>
        </w:rPr>
      </w:pPr>
    </w:p>
    <w:p w14:paraId="77A00433" w14:textId="77777777" w:rsidR="00845821" w:rsidRPr="0026638A" w:rsidRDefault="00845821">
      <w:pPr>
        <w:rPr>
          <w:b/>
          <w:sz w:val="32"/>
          <w:szCs w:val="32"/>
        </w:rPr>
      </w:pPr>
      <w:bookmarkStart w:id="10" w:name="TIER1"/>
      <w:r w:rsidRPr="006840D0">
        <w:rPr>
          <w:b/>
          <w:sz w:val="32"/>
          <w:szCs w:val="32"/>
        </w:rPr>
        <w:t>TIER 1</w:t>
      </w:r>
      <w:bookmarkEnd w:id="10"/>
    </w:p>
    <w:p w14:paraId="50CE229F" w14:textId="77777777" w:rsidR="00845821" w:rsidRDefault="00845821"/>
    <w:p w14:paraId="0F12FE9D" w14:textId="4008DCD2" w:rsidR="00A63864" w:rsidRDefault="00DC3871" w:rsidP="00A63864">
      <w:r>
        <w:t xml:space="preserve">The first level of potential loss is defined by a Tier 1 level of disruption. A Tier 1 disruption focuses on the loss of hardware, software, data corruption, and/or </w:t>
      </w:r>
      <w:r w:rsidR="00124F16">
        <w:t>cyber-attack</w:t>
      </w:r>
      <w:r>
        <w:t xml:space="preserve"> associated with an application. </w:t>
      </w:r>
      <w:r w:rsidR="001E786F">
        <w:t xml:space="preserve">To mitigate impacts of a Tier 1 disruption, we have built in hardware, software, and data resiliency with the objective of maintaining redundant systems and defined recovery practices. This </w:t>
      </w:r>
      <w:r w:rsidR="00FF49C8">
        <w:t>built-in</w:t>
      </w:r>
      <w:r w:rsidR="001E786F">
        <w:t xml:space="preserve"> resiliency will allow us to restore systems and recover from potential loss of data, impact on an application from hardware failures, and/or a potentially crippling event such as a cyber-attack</w:t>
      </w:r>
      <w:r>
        <w:t xml:space="preserve">. </w:t>
      </w:r>
    </w:p>
    <w:p w14:paraId="66BE8022" w14:textId="77777777" w:rsidR="00A63864" w:rsidRDefault="00A63864" w:rsidP="00A63864"/>
    <w:p w14:paraId="354693E9" w14:textId="77777777" w:rsidR="00A63864" w:rsidRPr="00FD0368" w:rsidRDefault="000A48E9" w:rsidP="00A63864">
      <w:pPr>
        <w:rPr>
          <w:b/>
          <w:sz w:val="28"/>
          <w:szCs w:val="28"/>
        </w:rPr>
      </w:pPr>
      <w:bookmarkStart w:id="11" w:name="HW"/>
      <w:r w:rsidRPr="00FD0368">
        <w:rPr>
          <w:b/>
          <w:sz w:val="28"/>
          <w:szCs w:val="28"/>
        </w:rPr>
        <w:t>Hardware</w:t>
      </w:r>
      <w:r w:rsidR="00F6535D">
        <w:rPr>
          <w:b/>
          <w:sz w:val="28"/>
          <w:szCs w:val="28"/>
        </w:rPr>
        <w:t xml:space="preserve"> Resiliency</w:t>
      </w:r>
      <w:bookmarkEnd w:id="11"/>
    </w:p>
    <w:p w14:paraId="6FA51946" w14:textId="77777777" w:rsidR="000A48E9" w:rsidRDefault="000A48E9" w:rsidP="00A63864"/>
    <w:p w14:paraId="2BC78525" w14:textId="7BB589AD" w:rsidR="00501221" w:rsidRDefault="000A48E9" w:rsidP="00A63864">
      <w:r>
        <w:t>The loss of hardware can happen at the network</w:t>
      </w:r>
      <w:r w:rsidR="00501221">
        <w:t xml:space="preserve">, firewall, load balancer, application </w:t>
      </w:r>
      <w:r>
        <w:t xml:space="preserve">server, </w:t>
      </w:r>
      <w:r w:rsidR="00501221">
        <w:t xml:space="preserve">database server, </w:t>
      </w:r>
      <w:r>
        <w:t xml:space="preserve">and storage layers. </w:t>
      </w:r>
      <w:r w:rsidRPr="00325ECE">
        <w:t xml:space="preserve">To account for any potential loss of equipment within </w:t>
      </w:r>
      <w:r w:rsidR="00FB3C52">
        <w:t>Cloud</w:t>
      </w:r>
      <w:r w:rsidRPr="00325ECE">
        <w:t xml:space="preserve">, </w:t>
      </w:r>
      <w:r w:rsidR="007064BD">
        <w:t>IT</w:t>
      </w:r>
      <w:r w:rsidR="00FB3C52">
        <w:t xml:space="preserve"> </w:t>
      </w:r>
      <w:r w:rsidRPr="00325ECE">
        <w:t xml:space="preserve">has established </w:t>
      </w:r>
      <w:r w:rsidR="00501221" w:rsidRPr="00325ECE">
        <w:t>a robust solution to account for these potential points of failure:</w:t>
      </w:r>
    </w:p>
    <w:p w14:paraId="204BB9E1" w14:textId="77777777" w:rsidR="00501221" w:rsidRDefault="00501221" w:rsidP="00A63864"/>
    <w:p w14:paraId="1426B3A0" w14:textId="77777777" w:rsidR="00501221" w:rsidRPr="00A20EED" w:rsidRDefault="00501221" w:rsidP="00A63864">
      <w:pPr>
        <w:rPr>
          <w:b/>
        </w:rPr>
      </w:pPr>
      <w:r w:rsidRPr="00A20EED">
        <w:rPr>
          <w:b/>
        </w:rPr>
        <w:t>Network</w:t>
      </w:r>
      <w:r w:rsidR="00764A9A" w:rsidRPr="00A20EED">
        <w:rPr>
          <w:b/>
        </w:rPr>
        <w:t xml:space="preserve"> (see </w:t>
      </w:r>
      <w:hyperlink w:anchor="ADA" w:history="1">
        <w:r w:rsidR="00764A9A" w:rsidRPr="006840D0">
          <w:rPr>
            <w:rStyle w:val="Hyperlink"/>
            <w:b/>
          </w:rPr>
          <w:t>Addendum A</w:t>
        </w:r>
      </w:hyperlink>
      <w:r w:rsidR="00764A9A" w:rsidRPr="00A20EED">
        <w:rPr>
          <w:b/>
        </w:rPr>
        <w:t>)</w:t>
      </w:r>
      <w:r w:rsidRPr="00A20EED">
        <w:rPr>
          <w:b/>
        </w:rPr>
        <w:t>:</w:t>
      </w:r>
    </w:p>
    <w:p w14:paraId="2BC5AE29" w14:textId="77777777" w:rsidR="00501221" w:rsidRDefault="00501221" w:rsidP="00A63864"/>
    <w:p w14:paraId="59B714BD" w14:textId="77DD35D4" w:rsidR="00501221" w:rsidRPr="00325ECE" w:rsidRDefault="00501221" w:rsidP="00A20EED">
      <w:pPr>
        <w:ind w:left="720"/>
      </w:pPr>
      <w:r w:rsidRPr="00325ECE">
        <w:rPr>
          <w:b/>
        </w:rPr>
        <w:t>Firewall:</w:t>
      </w:r>
      <w:r w:rsidR="0030307C" w:rsidRPr="00325ECE">
        <w:t xml:space="preserve"> </w:t>
      </w:r>
      <w:r w:rsidR="00325ECE" w:rsidRPr="00325ECE">
        <w:t xml:space="preserve">OSU has established six </w:t>
      </w:r>
      <w:proofErr w:type="gramStart"/>
      <w:r w:rsidR="00FF49C8" w:rsidRPr="00325ECE">
        <w:t>cloud based</w:t>
      </w:r>
      <w:proofErr w:type="gramEnd"/>
      <w:r w:rsidR="00325ECE" w:rsidRPr="00325ECE">
        <w:t xml:space="preserve"> </w:t>
      </w:r>
      <w:r w:rsidR="0030307C" w:rsidRPr="00325ECE">
        <w:t>Firewalls</w:t>
      </w:r>
      <w:r w:rsidR="00325ECE" w:rsidRPr="00325ECE">
        <w:t xml:space="preserve"> within </w:t>
      </w:r>
      <w:r w:rsidR="00FB3C52">
        <w:t>Cloud</w:t>
      </w:r>
      <w:r w:rsidR="00325ECE" w:rsidRPr="00325ECE">
        <w:t>. Two are for OSU’s production site, two for a testing site, and two for the DR site.</w:t>
      </w:r>
      <w:r w:rsidR="001A5280">
        <w:t xml:space="preserve"> </w:t>
      </w:r>
      <w:r w:rsidR="00325ECE" w:rsidRPr="00325ECE">
        <w:t>Having two allows OSU to failover from one firewall to the other if there is some problem with the initial firewall in use. Each firewall is sized to be</w:t>
      </w:r>
      <w:r w:rsidR="0030307C" w:rsidRPr="00325ECE">
        <w:t xml:space="preserve"> able to handle the network traffic going to the load balancers in front of </w:t>
      </w:r>
      <w:proofErr w:type="gramStart"/>
      <w:r w:rsidR="0030307C" w:rsidRPr="00325ECE">
        <w:t>the</w:t>
      </w:r>
      <w:r w:rsidR="001A5280">
        <w:t xml:space="preserve"> </w:t>
      </w:r>
      <w:r w:rsidR="0030307C" w:rsidRPr="00325ECE">
        <w:t xml:space="preserve"> ERP</w:t>
      </w:r>
      <w:proofErr w:type="gramEnd"/>
      <w:r w:rsidR="0030307C" w:rsidRPr="00325ECE">
        <w:t xml:space="preserve"> applications.</w:t>
      </w:r>
    </w:p>
    <w:p w14:paraId="5FA37930" w14:textId="77777777" w:rsidR="00501221" w:rsidRPr="00E94147" w:rsidRDefault="00501221" w:rsidP="00A20EED">
      <w:pPr>
        <w:ind w:left="720"/>
        <w:rPr>
          <w:highlight w:val="yellow"/>
        </w:rPr>
      </w:pPr>
    </w:p>
    <w:p w14:paraId="1D6D212C" w14:textId="7C96DADC" w:rsidR="00764A9A" w:rsidRPr="00325ECE" w:rsidRDefault="00764A9A" w:rsidP="00A20EED">
      <w:pPr>
        <w:ind w:left="720"/>
      </w:pPr>
      <w:r w:rsidRPr="00325ECE">
        <w:rPr>
          <w:b/>
        </w:rPr>
        <w:t>Routers/Switches:</w:t>
      </w:r>
      <w:r w:rsidRPr="00325ECE">
        <w:t xml:space="preserve"> </w:t>
      </w:r>
      <w:r w:rsidR="00325ECE" w:rsidRPr="00325ECE">
        <w:t>On the OSU campus, OSU</w:t>
      </w:r>
      <w:r w:rsidR="00A20EED" w:rsidRPr="00325ECE">
        <w:t xml:space="preserve"> has multiple/redundant network routers</w:t>
      </w:r>
      <w:r w:rsidR="00325ECE">
        <w:t xml:space="preserve">, </w:t>
      </w:r>
      <w:r w:rsidR="00FF49C8">
        <w:t>on-premises</w:t>
      </w:r>
      <w:r w:rsidR="00325ECE">
        <w:t xml:space="preserve"> firewalls, </w:t>
      </w:r>
      <w:r w:rsidR="00FF49C8">
        <w:t>VPNs,</w:t>
      </w:r>
      <w:r w:rsidR="00A20EED" w:rsidRPr="00325ECE">
        <w:t xml:space="preserve"> and switches for network resiliency.</w:t>
      </w:r>
    </w:p>
    <w:p w14:paraId="7E9E5CB0" w14:textId="77777777" w:rsidR="00764A9A" w:rsidRPr="00E94147" w:rsidRDefault="00764A9A" w:rsidP="00A20EED">
      <w:pPr>
        <w:ind w:left="720"/>
        <w:rPr>
          <w:highlight w:val="yellow"/>
        </w:rPr>
      </w:pPr>
    </w:p>
    <w:p w14:paraId="1C56C5A0" w14:textId="18E792C3" w:rsidR="00501221" w:rsidRPr="00E94147" w:rsidRDefault="00501221" w:rsidP="00A20EED">
      <w:pPr>
        <w:ind w:left="720"/>
        <w:rPr>
          <w:highlight w:val="yellow"/>
        </w:rPr>
      </w:pPr>
      <w:r w:rsidRPr="00325ECE">
        <w:rPr>
          <w:b/>
        </w:rPr>
        <w:t>Load balancer:</w:t>
      </w:r>
      <w:r w:rsidR="00A20EED" w:rsidRPr="00325ECE">
        <w:t xml:space="preserve"> </w:t>
      </w:r>
      <w:proofErr w:type="gramStart"/>
      <w:r w:rsidR="00A20EED" w:rsidRPr="00325ECE">
        <w:t>The</w:t>
      </w:r>
      <w:r w:rsidR="001A5280">
        <w:t xml:space="preserve"> </w:t>
      </w:r>
      <w:r w:rsidR="00A20EED" w:rsidRPr="00325ECE">
        <w:t xml:space="preserve"> application</w:t>
      </w:r>
      <w:proofErr w:type="gramEnd"/>
      <w:r w:rsidR="00A20EED" w:rsidRPr="00325ECE">
        <w:t xml:space="preserve"> servers are behind </w:t>
      </w:r>
      <w:r w:rsidR="00814214">
        <w:t xml:space="preserve">two separate and </w:t>
      </w:r>
      <w:r w:rsidR="00A20EED" w:rsidRPr="00325ECE">
        <w:t>redundant load balancers</w:t>
      </w:r>
      <w:r w:rsidR="00814214">
        <w:t xml:space="preserve"> in two separate availability zones</w:t>
      </w:r>
      <w:r w:rsidR="00A20EED" w:rsidRPr="00325ECE">
        <w:t xml:space="preserve"> for network traffic resiliency.</w:t>
      </w:r>
    </w:p>
    <w:p w14:paraId="061816AB" w14:textId="77777777" w:rsidR="00501221" w:rsidRDefault="00501221" w:rsidP="00A63864"/>
    <w:p w14:paraId="652A42FC" w14:textId="77777777" w:rsidR="00E82A67" w:rsidRPr="00E82A67" w:rsidRDefault="00E82A67" w:rsidP="00A63864">
      <w:pPr>
        <w:rPr>
          <w:b/>
        </w:rPr>
      </w:pPr>
      <w:r w:rsidRPr="00E82A67">
        <w:rPr>
          <w:b/>
        </w:rPr>
        <w:t xml:space="preserve">Server and Storage Infrastructure (see </w:t>
      </w:r>
      <w:hyperlink w:anchor="ADB" w:history="1">
        <w:r w:rsidRPr="00555EA1">
          <w:rPr>
            <w:rStyle w:val="Hyperlink"/>
            <w:b/>
          </w:rPr>
          <w:t>Addendum B</w:t>
        </w:r>
      </w:hyperlink>
      <w:r w:rsidRPr="00E82A67">
        <w:rPr>
          <w:b/>
        </w:rPr>
        <w:t>):</w:t>
      </w:r>
    </w:p>
    <w:p w14:paraId="2158A57A" w14:textId="77777777" w:rsidR="00E82A67" w:rsidRDefault="00E82A67" w:rsidP="00A63864"/>
    <w:p w14:paraId="60D0EA52" w14:textId="1051A3A2" w:rsidR="00501221" w:rsidRPr="005029A8" w:rsidRDefault="00501221" w:rsidP="00E82A67">
      <w:pPr>
        <w:ind w:left="720"/>
      </w:pPr>
      <w:r w:rsidRPr="005029A8">
        <w:rPr>
          <w:b/>
        </w:rPr>
        <w:t>Application</w:t>
      </w:r>
      <w:r w:rsidR="00571AA5" w:rsidRPr="005029A8">
        <w:rPr>
          <w:b/>
        </w:rPr>
        <w:t>, middleware, and job servers</w:t>
      </w:r>
      <w:r w:rsidRPr="005029A8">
        <w:rPr>
          <w:b/>
        </w:rPr>
        <w:t>:</w:t>
      </w:r>
      <w:r w:rsidR="007E3783" w:rsidRPr="005029A8">
        <w:t xml:space="preserve"> OSU has allocated </w:t>
      </w:r>
      <w:r w:rsidR="00A03573">
        <w:t>70</w:t>
      </w:r>
      <w:r w:rsidR="00A03573" w:rsidRPr="005029A8">
        <w:t xml:space="preserve"> </w:t>
      </w:r>
      <w:r w:rsidR="007E3783" w:rsidRPr="005029A8">
        <w:t xml:space="preserve">virtual machines </w:t>
      </w:r>
      <w:r w:rsidR="00571AA5" w:rsidRPr="005029A8">
        <w:t xml:space="preserve">(VMs) </w:t>
      </w:r>
      <w:r w:rsidR="007E3783" w:rsidRPr="005029A8">
        <w:t xml:space="preserve">to support </w:t>
      </w:r>
      <w:proofErr w:type="gramStart"/>
      <w:r w:rsidR="007E3783" w:rsidRPr="005029A8">
        <w:t>the</w:t>
      </w:r>
      <w:r w:rsidR="001A5280">
        <w:t xml:space="preserve"> </w:t>
      </w:r>
      <w:r w:rsidR="007E3783" w:rsidRPr="005029A8">
        <w:t xml:space="preserve"> application</w:t>
      </w:r>
      <w:proofErr w:type="gramEnd"/>
      <w:r w:rsidR="0030307C" w:rsidRPr="005029A8">
        <w:t xml:space="preserve">, middleware, and job server aspects of its </w:t>
      </w:r>
      <w:r w:rsidR="007E3783" w:rsidRPr="005029A8">
        <w:t>ERP infrastructure.</w:t>
      </w:r>
      <w:r w:rsidR="0030307C" w:rsidRPr="005029A8">
        <w:t xml:space="preserve"> </w:t>
      </w:r>
      <w:r w:rsidR="00571AA5" w:rsidRPr="005029A8">
        <w:t xml:space="preserve">In </w:t>
      </w:r>
      <w:r w:rsidR="00FB3C52">
        <w:t>Cloud</w:t>
      </w:r>
      <w:r w:rsidR="00325ECE" w:rsidRPr="005029A8">
        <w:t xml:space="preserve"> </w:t>
      </w:r>
      <w:r w:rsidR="00571AA5" w:rsidRPr="005029A8">
        <w:t xml:space="preserve">OSU utilizes </w:t>
      </w:r>
      <w:r w:rsidR="007064BD">
        <w:t>Vendor</w:t>
      </w:r>
      <w:r w:rsidR="005029A8" w:rsidRPr="005029A8">
        <w:t>’s Console</w:t>
      </w:r>
      <w:r w:rsidR="00571AA5" w:rsidRPr="005029A8">
        <w:t xml:space="preserve"> to monitor the health of its guest VMs. In the event any individual VM fails, </w:t>
      </w:r>
      <w:r w:rsidR="007064BD">
        <w:t>Vendor</w:t>
      </w:r>
      <w:r w:rsidR="005029A8">
        <w:t xml:space="preserve"> </w:t>
      </w:r>
      <w:r w:rsidR="00571AA5" w:rsidRPr="005029A8">
        <w:t>will</w:t>
      </w:r>
      <w:r w:rsidR="005029A8">
        <w:t xml:space="preserve"> automatically</w:t>
      </w:r>
      <w:r w:rsidR="00571AA5" w:rsidRPr="005029A8">
        <w:t xml:space="preserve"> initiate a new VM. Under this model, OSU has established resiliency with respect to the application layer of the</w:t>
      </w:r>
      <w:r w:rsidR="001A5280">
        <w:t xml:space="preserve"> </w:t>
      </w:r>
      <w:del w:id="12" w:author="Marshall, Byron B" w:date="2024-09-19T14:55:00Z" w16du:dateUtc="2024-09-19T21:55:00Z">
        <w:r w:rsidR="00571AA5" w:rsidRPr="005029A8" w:rsidDel="00F3626C">
          <w:delText xml:space="preserve"> </w:delText>
        </w:r>
      </w:del>
      <w:r w:rsidR="00571AA5" w:rsidRPr="005029A8">
        <w:t>ERP infrastructure.</w:t>
      </w:r>
    </w:p>
    <w:p w14:paraId="49BA440C" w14:textId="77777777" w:rsidR="00571AA5" w:rsidRPr="00E94147" w:rsidRDefault="00571AA5" w:rsidP="00E82A67">
      <w:pPr>
        <w:ind w:left="720"/>
        <w:rPr>
          <w:highlight w:val="yellow"/>
        </w:rPr>
      </w:pPr>
    </w:p>
    <w:p w14:paraId="09D16EA8" w14:textId="0B3F2848" w:rsidR="00501221" w:rsidRPr="000B2CB8" w:rsidRDefault="00501221" w:rsidP="00E82A67">
      <w:pPr>
        <w:ind w:left="720"/>
      </w:pPr>
      <w:r w:rsidRPr="000B2CB8">
        <w:rPr>
          <w:b/>
        </w:rPr>
        <w:t>Database server</w:t>
      </w:r>
      <w:r w:rsidR="001743D3" w:rsidRPr="000B2CB8">
        <w:rPr>
          <w:b/>
        </w:rPr>
        <w:t>s</w:t>
      </w:r>
      <w:r w:rsidRPr="000B2CB8">
        <w:rPr>
          <w:b/>
        </w:rPr>
        <w:t>:</w:t>
      </w:r>
      <w:r w:rsidR="00571AA5" w:rsidRPr="000B2CB8">
        <w:t xml:space="preserve"> OSU has established </w:t>
      </w:r>
      <w:r w:rsidR="005029A8" w:rsidRPr="000B2CB8">
        <w:t>14 individual</w:t>
      </w:r>
      <w:r w:rsidR="00571AA5" w:rsidRPr="000B2CB8">
        <w:t xml:space="preserve"> database servers </w:t>
      </w:r>
      <w:r w:rsidR="005029A8" w:rsidRPr="000B2CB8">
        <w:t xml:space="preserve">using </w:t>
      </w:r>
      <w:r w:rsidR="007064BD">
        <w:t>Vendor</w:t>
      </w:r>
      <w:r w:rsidR="005029A8" w:rsidRPr="000B2CB8">
        <w:t xml:space="preserve">’s Database as a Service (DBaaS) feature within </w:t>
      </w:r>
      <w:r w:rsidR="00FB3C52">
        <w:t>Cloud</w:t>
      </w:r>
      <w:r w:rsidR="005029A8" w:rsidRPr="000B2CB8">
        <w:t xml:space="preserve"> </w:t>
      </w:r>
      <w:r w:rsidR="001743D3" w:rsidRPr="000B2CB8">
        <w:t>for</w:t>
      </w:r>
      <w:r w:rsidR="00571AA5" w:rsidRPr="000B2CB8">
        <w:t xml:space="preserve"> its ERP infrastructure</w:t>
      </w:r>
      <w:r w:rsidR="001743D3" w:rsidRPr="000B2CB8">
        <w:t>.</w:t>
      </w:r>
      <w:r w:rsidR="00814214" w:rsidRPr="000B2CB8">
        <w:t xml:space="preserve"> The DBaaS feature enables </w:t>
      </w:r>
      <w:r w:rsidR="007064BD">
        <w:t>Vendor</w:t>
      </w:r>
      <w:r w:rsidR="00814214" w:rsidRPr="000B2CB8">
        <w:t xml:space="preserve"> to monitor the health of </w:t>
      </w:r>
      <w:proofErr w:type="gramStart"/>
      <w:r w:rsidR="00814214" w:rsidRPr="000B2CB8">
        <w:t>an</w:t>
      </w:r>
      <w:proofErr w:type="gramEnd"/>
      <w:r w:rsidR="00814214" w:rsidRPr="000B2CB8">
        <w:t xml:space="preserve"> </w:t>
      </w:r>
      <w:r w:rsidR="007064BD">
        <w:t>Vendor</w:t>
      </w:r>
      <w:r w:rsidR="00814214" w:rsidRPr="000B2CB8">
        <w:t xml:space="preserve"> DB. If it </w:t>
      </w:r>
      <w:r w:rsidR="000B2CB8" w:rsidRPr="000B2CB8">
        <w:t xml:space="preserve">discovers the hardware underneath a DB has issues, it will notify OSU DBA staff and allow them to schedule a reboot. If that doesn’t happen by a deadline date established by </w:t>
      </w:r>
      <w:r w:rsidR="007064BD">
        <w:t>Vendor</w:t>
      </w:r>
      <w:r w:rsidR="000B2CB8" w:rsidRPr="000B2CB8">
        <w:t xml:space="preserve">, </w:t>
      </w:r>
      <w:r w:rsidR="007064BD">
        <w:t>Vendor</w:t>
      </w:r>
      <w:r w:rsidR="000B2CB8" w:rsidRPr="000B2CB8">
        <w:t xml:space="preserve"> will do that for OSU. If a DBaaS server fails unexpectedly, </w:t>
      </w:r>
      <w:r w:rsidR="007064BD">
        <w:t>Vendor</w:t>
      </w:r>
      <w:r w:rsidR="000B2CB8" w:rsidRPr="000B2CB8">
        <w:t>’s DBaaS will reboot the entire DB on a different server and restart the DB from that server.</w:t>
      </w:r>
    </w:p>
    <w:p w14:paraId="428EE4E5" w14:textId="77777777" w:rsidR="00501221" w:rsidRPr="00E94147" w:rsidRDefault="00501221" w:rsidP="00E82A67">
      <w:pPr>
        <w:ind w:left="720"/>
        <w:rPr>
          <w:highlight w:val="yellow"/>
        </w:rPr>
      </w:pPr>
    </w:p>
    <w:p w14:paraId="44569452" w14:textId="020BF856" w:rsidR="00BD4B55" w:rsidRPr="00BD4B55" w:rsidRDefault="00501221" w:rsidP="00BD4B55">
      <w:pPr>
        <w:pStyle w:val="NormalWeb"/>
        <w:shd w:val="clear" w:color="auto" w:fill="FFFFFF"/>
        <w:spacing w:before="0" w:beforeAutospacing="0" w:after="0" w:afterAutospacing="0"/>
        <w:ind w:left="720"/>
        <w:rPr>
          <w:color w:val="242424"/>
        </w:rPr>
      </w:pPr>
      <w:r w:rsidRPr="00BD4B55">
        <w:rPr>
          <w:b/>
        </w:rPr>
        <w:t>Storage/SAN:</w:t>
      </w:r>
      <w:r w:rsidR="001A5280">
        <w:rPr>
          <w:b/>
        </w:rPr>
        <w:t xml:space="preserve"> </w:t>
      </w:r>
      <w:r w:rsidR="00E82A67" w:rsidRPr="00BD4B55">
        <w:t xml:space="preserve">OSU </w:t>
      </w:r>
      <w:r w:rsidR="00BD4B55" w:rsidRPr="00BD4B55">
        <w:t xml:space="preserve">utilizes the </w:t>
      </w:r>
      <w:r w:rsidR="007064BD">
        <w:rPr>
          <w:color w:val="242424"/>
        </w:rPr>
        <w:t>Vendor</w:t>
      </w:r>
      <w:r w:rsidR="00BD4B55" w:rsidRPr="00BD4B55">
        <w:rPr>
          <w:color w:val="242424"/>
        </w:rPr>
        <w:t xml:space="preserve"> Cloud Infrastructure File Storage. This Cloud storage solution from </w:t>
      </w:r>
      <w:r w:rsidR="007064BD">
        <w:rPr>
          <w:color w:val="242424"/>
        </w:rPr>
        <w:t>Vendor</w:t>
      </w:r>
      <w:r w:rsidR="00BD4B55" w:rsidRPr="00BD4B55">
        <w:rPr>
          <w:color w:val="242424"/>
        </w:rPr>
        <w:t xml:space="preserve"> employs 5-way replicated storage</w:t>
      </w:r>
      <w:r w:rsidR="00EF577C">
        <w:rPr>
          <w:color w:val="242424"/>
        </w:rPr>
        <w:t xml:space="preserve"> across different server racks</w:t>
      </w:r>
      <w:r w:rsidR="00BD4B55" w:rsidRPr="00BD4B55">
        <w:rPr>
          <w:color w:val="242424"/>
        </w:rPr>
        <w:t xml:space="preserve">, located in </w:t>
      </w:r>
      <w:r w:rsidR="00BD4B55" w:rsidRPr="00BD4B55">
        <w:rPr>
          <w:color w:val="242424"/>
        </w:rPr>
        <w:lastRenderedPageBreak/>
        <w:t>different fault domains, to provide redundancy for resilient data protection. Data is protected with erasure encoding.</w:t>
      </w:r>
    </w:p>
    <w:p w14:paraId="4884EFDF" w14:textId="77777777" w:rsidR="00BD4B55" w:rsidRPr="00BD4B55" w:rsidRDefault="00BD4B55" w:rsidP="00BD4B55">
      <w:pPr>
        <w:pStyle w:val="NormalWeb"/>
        <w:shd w:val="clear" w:color="auto" w:fill="FFFFFF"/>
        <w:spacing w:before="0" w:beforeAutospacing="0" w:after="0" w:afterAutospacing="0"/>
        <w:ind w:left="720"/>
        <w:rPr>
          <w:color w:val="242424"/>
        </w:rPr>
      </w:pPr>
    </w:p>
    <w:p w14:paraId="2EF30EF0" w14:textId="77777777" w:rsidR="00BD4B55" w:rsidRPr="00BD4B55" w:rsidRDefault="00BD4B55" w:rsidP="00BD4B55">
      <w:pPr>
        <w:pStyle w:val="NormalWeb"/>
        <w:shd w:val="clear" w:color="auto" w:fill="FFFFFF"/>
        <w:spacing w:before="0" w:beforeAutospacing="0" w:after="0" w:afterAutospacing="0"/>
        <w:ind w:left="720"/>
        <w:rPr>
          <w:color w:val="242424"/>
        </w:rPr>
      </w:pPr>
      <w:r w:rsidRPr="00BD4B55">
        <w:rPr>
          <w:color w:val="242424"/>
        </w:rPr>
        <w:t>The File Storage service uses the "eventual overwrite" method of data eradication. Files are created in the file system with a unique encryption key. When you delete a single file, its associated encryption key is eradicated, making the file inaccessible. When you delete an entire file system, the file system is marked as inaccessible. The service systematically traverses deleted files and file systems, frees all the used space, and eradicates all residual files.</w:t>
      </w:r>
    </w:p>
    <w:p w14:paraId="56265DF3" w14:textId="77777777" w:rsidR="0030307C" w:rsidRPr="00E94147" w:rsidRDefault="0030307C" w:rsidP="00EF577C">
      <w:pPr>
        <w:rPr>
          <w:highlight w:val="yellow"/>
        </w:rPr>
      </w:pPr>
    </w:p>
    <w:p w14:paraId="47A7D548" w14:textId="376F6EF4" w:rsidR="00EF577C" w:rsidRDefault="00131F05" w:rsidP="00EF577C">
      <w:pPr>
        <w:ind w:left="720"/>
      </w:pPr>
      <w:r>
        <w:rPr>
          <w:b/>
        </w:rPr>
        <w:t xml:space="preserve">Online </w:t>
      </w:r>
      <w:r w:rsidR="0030307C" w:rsidRPr="003E6D56">
        <w:rPr>
          <w:b/>
        </w:rPr>
        <w:t>Backups:</w:t>
      </w:r>
      <w:r w:rsidR="0030307C" w:rsidRPr="003E6D56">
        <w:t xml:space="preserve"> </w:t>
      </w:r>
      <w:r w:rsidR="00EF577C" w:rsidRPr="003E6D56">
        <w:t xml:space="preserve">OSU takes advantage of </w:t>
      </w:r>
      <w:r w:rsidR="007064BD">
        <w:t>Vendor</w:t>
      </w:r>
      <w:r w:rsidR="00EF577C" w:rsidRPr="003E6D56">
        <w:t>’s Cloud (</w:t>
      </w:r>
      <w:r w:rsidR="00FB3C52">
        <w:t>Cloud</w:t>
      </w:r>
      <w:r w:rsidR="00EF577C" w:rsidRPr="003E6D56">
        <w:t xml:space="preserve">) Backup service for </w:t>
      </w:r>
      <w:r w:rsidR="003F3B87" w:rsidRPr="003E6D56">
        <w:t>all</w:t>
      </w:r>
      <w:r w:rsidR="00EF577C" w:rsidRPr="003E6D56">
        <w:t xml:space="preserve"> the database, operating system, and software file system backups</w:t>
      </w:r>
      <w:r w:rsidR="00566690" w:rsidRPr="003E6D56">
        <w:t xml:space="preserve"> (see </w:t>
      </w:r>
      <w:hyperlink w:anchor="ADG" w:history="1">
        <w:r w:rsidR="00566690" w:rsidRPr="003E6D56">
          <w:rPr>
            <w:rStyle w:val="Hyperlink"/>
          </w:rPr>
          <w:t>Addendum G</w:t>
        </w:r>
      </w:hyperlink>
      <w:r w:rsidR="00566690" w:rsidRPr="003E6D56">
        <w:t xml:space="preserve"> for details).</w:t>
      </w:r>
    </w:p>
    <w:p w14:paraId="18EF2326" w14:textId="0CADFD22" w:rsidR="0030307C" w:rsidRDefault="0030307C" w:rsidP="00E82A67">
      <w:pPr>
        <w:ind w:left="720"/>
      </w:pPr>
    </w:p>
    <w:p w14:paraId="6A749B48" w14:textId="6B4663E7" w:rsidR="003D6AA8" w:rsidRDefault="003D6AA8" w:rsidP="003D6AA8">
      <w:pPr>
        <w:ind w:left="720"/>
      </w:pPr>
      <w:r w:rsidRPr="000F2603">
        <w:rPr>
          <w:b/>
        </w:rPr>
        <w:t xml:space="preserve">System </w:t>
      </w:r>
      <w:r>
        <w:rPr>
          <w:b/>
        </w:rPr>
        <w:t xml:space="preserve">Health </w:t>
      </w:r>
      <w:r w:rsidRPr="000F2603">
        <w:rPr>
          <w:b/>
        </w:rPr>
        <w:t>Monitoring:</w:t>
      </w:r>
      <w:r>
        <w:t xml:space="preserve"> </w:t>
      </w:r>
      <w:r w:rsidR="007064BD">
        <w:t>IT</w:t>
      </w:r>
      <w:r w:rsidR="00FB3C52">
        <w:t xml:space="preserve"> </w:t>
      </w:r>
      <w:r>
        <w:t xml:space="preserve">utilizes a series of system checks and notifications in the event an unplanned outage occurs. Staff </w:t>
      </w:r>
      <w:proofErr w:type="gramStart"/>
      <w:r>
        <w:t>uses</w:t>
      </w:r>
      <w:proofErr w:type="gramEnd"/>
      <w:r>
        <w:t xml:space="preserve"> </w:t>
      </w:r>
      <w:r w:rsidR="00DD0675">
        <w:t>several</w:t>
      </w:r>
      <w:r>
        <w:t xml:space="preserve"> solutions to monitor the health of </w:t>
      </w:r>
      <w:proofErr w:type="gramStart"/>
      <w:r>
        <w:t>the</w:t>
      </w:r>
      <w:r w:rsidR="001A5280">
        <w:t xml:space="preserve"> </w:t>
      </w:r>
      <w:r>
        <w:t xml:space="preserve"> ERP</w:t>
      </w:r>
      <w:proofErr w:type="gramEnd"/>
      <w:r>
        <w:t xml:space="preserve"> systems. </w:t>
      </w:r>
      <w:r w:rsidR="00614AC4">
        <w:t xml:space="preserve">Within </w:t>
      </w:r>
      <w:r w:rsidR="00FB3C52">
        <w:t>Cloud</w:t>
      </w:r>
      <w:r w:rsidR="00614AC4">
        <w:t xml:space="preserve">, </w:t>
      </w:r>
      <w:r w:rsidR="007064BD">
        <w:t>Vendor</w:t>
      </w:r>
      <w:r w:rsidR="00614AC4">
        <w:t xml:space="preserve"> Console </w:t>
      </w:r>
      <w:proofErr w:type="gramStart"/>
      <w:r w:rsidR="00614AC4">
        <w:t>to monitor</w:t>
      </w:r>
      <w:proofErr w:type="gramEnd"/>
      <w:r w:rsidR="00614AC4">
        <w:t xml:space="preserve"> all VMs and </w:t>
      </w:r>
      <w:r w:rsidR="007064BD">
        <w:t>Vendor</w:t>
      </w:r>
      <w:r>
        <w:t xml:space="preserve"> Enterprise Manager monitors </w:t>
      </w:r>
      <w:r w:rsidR="00F44A94">
        <w:t>all</w:t>
      </w:r>
      <w:r w:rsidR="00614AC4">
        <w:t xml:space="preserve"> the DBaaS</w:t>
      </w:r>
      <w:r>
        <w:t xml:space="preserve"> server</w:t>
      </w:r>
      <w:r w:rsidR="00614AC4">
        <w:t>s</w:t>
      </w:r>
      <w:r>
        <w:t xml:space="preserve">. Cron jobs and </w:t>
      </w:r>
      <w:r w:rsidR="007064BD">
        <w:t>Vendor</w:t>
      </w:r>
      <w:r>
        <w:t xml:space="preserve"> scheduler are used to check on specific accounts/connections to see if they are either hung or locked. Logs are scanned for errors </w:t>
      </w:r>
      <w:proofErr w:type="gramStart"/>
      <w:r>
        <w:t>in</w:t>
      </w:r>
      <w:r w:rsidR="001A5280">
        <w:t xml:space="preserve"> </w:t>
      </w:r>
      <w:r>
        <w:t xml:space="preserve"> Self</w:t>
      </w:r>
      <w:proofErr w:type="gramEnd"/>
      <w:r>
        <w:t xml:space="preserve"> Service, staging tables, or </w:t>
      </w:r>
      <w:r w:rsidR="00FF49C8">
        <w:t>Apache</w:t>
      </w:r>
      <w:r>
        <w:t xml:space="preserve"> file logs. Finally, checks are made to ensure SFTP, JVM memory, log on attempts to a production database are working, and whether database schemas are running over their disk space quotas, are integral to the </w:t>
      </w:r>
      <w:r w:rsidR="00124F16">
        <w:t>continuous</w:t>
      </w:r>
      <w:r>
        <w:t xml:space="preserve"> health checks being made to </w:t>
      </w:r>
      <w:proofErr w:type="gramStart"/>
      <w:r>
        <w:t>the</w:t>
      </w:r>
      <w:r w:rsidR="001A5280">
        <w:t xml:space="preserve"> </w:t>
      </w:r>
      <w:r>
        <w:t xml:space="preserve"> ERP</w:t>
      </w:r>
      <w:proofErr w:type="gramEnd"/>
      <w:r>
        <w:t xml:space="preserve"> systems.</w:t>
      </w:r>
    </w:p>
    <w:p w14:paraId="167608CD" w14:textId="77777777" w:rsidR="000A48E9" w:rsidRDefault="000A48E9" w:rsidP="00A63864"/>
    <w:p w14:paraId="493C6CAD" w14:textId="77777777" w:rsidR="000A48E9" w:rsidRPr="00F6535D" w:rsidRDefault="000A48E9" w:rsidP="00A63864">
      <w:pPr>
        <w:rPr>
          <w:b/>
          <w:sz w:val="28"/>
          <w:szCs w:val="28"/>
        </w:rPr>
      </w:pPr>
      <w:bookmarkStart w:id="13" w:name="SW"/>
      <w:r w:rsidRPr="00F6535D">
        <w:rPr>
          <w:b/>
          <w:sz w:val="28"/>
          <w:szCs w:val="28"/>
        </w:rPr>
        <w:t>Software</w:t>
      </w:r>
      <w:r w:rsidR="002E785D" w:rsidRPr="00F6535D">
        <w:rPr>
          <w:b/>
          <w:sz w:val="28"/>
          <w:szCs w:val="28"/>
        </w:rPr>
        <w:t xml:space="preserve"> Res</w:t>
      </w:r>
      <w:r w:rsidR="00D92154">
        <w:rPr>
          <w:b/>
          <w:sz w:val="28"/>
          <w:szCs w:val="28"/>
        </w:rPr>
        <w:t>i</w:t>
      </w:r>
      <w:r w:rsidR="002E785D" w:rsidRPr="00F6535D">
        <w:rPr>
          <w:b/>
          <w:sz w:val="28"/>
          <w:szCs w:val="28"/>
        </w:rPr>
        <w:t>liency</w:t>
      </w:r>
      <w:bookmarkEnd w:id="13"/>
    </w:p>
    <w:p w14:paraId="2E21F846" w14:textId="77777777" w:rsidR="002E785D" w:rsidRDefault="002E785D" w:rsidP="00A63864"/>
    <w:p w14:paraId="683E5D95" w14:textId="08C107D6" w:rsidR="002E785D" w:rsidRDefault="002E785D" w:rsidP="002E785D">
      <w:pPr>
        <w:ind w:left="720"/>
      </w:pPr>
      <w:r w:rsidRPr="00614AC4">
        <w:rPr>
          <w:b/>
        </w:rPr>
        <w:t>OS, Database, and Software file systems:</w:t>
      </w:r>
      <w:r w:rsidRPr="00614AC4">
        <w:t xml:space="preserve"> The file</w:t>
      </w:r>
      <w:r w:rsidR="00FD0368" w:rsidRPr="00614AC4">
        <w:t xml:space="preserve"> systems</w:t>
      </w:r>
      <w:r w:rsidRPr="00614AC4">
        <w:t xml:space="preserve"> for the </w:t>
      </w:r>
      <w:r w:rsidR="007064BD">
        <w:t>Vendor</w:t>
      </w:r>
      <w:r w:rsidRPr="00614AC4">
        <w:t xml:space="preserve"> Linux operating systems (OS), the </w:t>
      </w:r>
      <w:r w:rsidR="007064BD">
        <w:t>Vendor</w:t>
      </w:r>
      <w:r w:rsidRPr="00614AC4">
        <w:t xml:space="preserve"> Relational Database Management System (RDBMS)</w:t>
      </w:r>
      <w:r w:rsidR="00514540" w:rsidRPr="00614AC4">
        <w:t xml:space="preserve"> executables</w:t>
      </w:r>
      <w:r w:rsidRPr="00614AC4">
        <w:t xml:space="preserve">, and application files for </w:t>
      </w:r>
      <w:r w:rsidR="007064BD">
        <w:t>Administrative Software</w:t>
      </w:r>
      <w:r w:rsidRPr="00614AC4">
        <w:t xml:space="preserve"> are backed up to </w:t>
      </w:r>
      <w:r w:rsidR="007064BD">
        <w:t>Vendor</w:t>
      </w:r>
      <w:r w:rsidR="00614AC4" w:rsidRPr="00614AC4">
        <w:t>’s Cloud Backup service</w:t>
      </w:r>
      <w:r w:rsidRPr="00614AC4">
        <w:t>.</w:t>
      </w:r>
      <w:r>
        <w:t xml:space="preserve"> </w:t>
      </w:r>
    </w:p>
    <w:p w14:paraId="3B991A42" w14:textId="77777777" w:rsidR="00D92154" w:rsidRDefault="00D92154" w:rsidP="002E785D">
      <w:pPr>
        <w:ind w:left="720"/>
      </w:pPr>
    </w:p>
    <w:p w14:paraId="7FFD678F" w14:textId="3BF11344" w:rsidR="00416EB4" w:rsidRPr="00416EB4" w:rsidRDefault="00416EB4" w:rsidP="00416EB4">
      <w:pPr>
        <w:pStyle w:val="paragraph"/>
        <w:spacing w:before="0" w:beforeAutospacing="0" w:after="0" w:afterAutospacing="0"/>
        <w:ind w:left="720"/>
        <w:textAlignment w:val="baseline"/>
      </w:pPr>
      <w:r w:rsidRPr="00416EB4">
        <w:rPr>
          <w:rStyle w:val="normaltextrun"/>
          <w:b/>
          <w:bCs/>
          <w:color w:val="000000"/>
          <w:bdr w:val="none" w:sz="0" w:space="0" w:color="auto" w:frame="1"/>
        </w:rPr>
        <w:t>Identity and Access Management Infrastructure:</w:t>
      </w:r>
      <w:r>
        <w:rPr>
          <w:rStyle w:val="normaltextrun"/>
          <w:rFonts w:ascii="Calibri" w:hAnsi="Calibri" w:cs="Calibri"/>
          <w:color w:val="000000"/>
          <w:sz w:val="22"/>
          <w:szCs w:val="22"/>
          <w:bdr w:val="none" w:sz="0" w:space="0" w:color="auto" w:frame="1"/>
        </w:rPr>
        <w:t xml:space="preserve"> </w:t>
      </w:r>
      <w:r w:rsidRPr="00416EB4">
        <w:rPr>
          <w:rStyle w:val="normaltextrun"/>
        </w:rPr>
        <w:t>The Oregon State University Information and Technology, Identity and Access Management infrastructure uses a combination of redundant systems and backups. These core systems include LDAP and login systems. OSU Login uses LDAP and has two systems that are redundant at our campus location and well as geographic co-location where two systems reside in Amazon Web Services</w:t>
      </w:r>
      <w:r w:rsidR="00FB3C52">
        <w:rPr>
          <w:rStyle w:val="normaltextrun"/>
        </w:rPr>
        <w:t xml:space="preserve"> </w:t>
      </w:r>
      <w:r w:rsidRPr="00416EB4">
        <w:rPr>
          <w:rStyle w:val="normaltextrun"/>
        </w:rPr>
        <w:t>(AWS).</w:t>
      </w:r>
      <w:r w:rsidR="001A5280">
        <w:rPr>
          <w:rStyle w:val="normaltextrun"/>
        </w:rPr>
        <w:t xml:space="preserve"> </w:t>
      </w:r>
    </w:p>
    <w:p w14:paraId="377AD0AF" w14:textId="12ECD9F8" w:rsidR="00416EB4" w:rsidRPr="00416EB4" w:rsidRDefault="00416EB4" w:rsidP="00416EB4">
      <w:pPr>
        <w:pStyle w:val="paragraph"/>
        <w:spacing w:before="0" w:beforeAutospacing="0" w:after="0" w:afterAutospacing="0"/>
        <w:ind w:left="720"/>
        <w:textAlignment w:val="baseline"/>
      </w:pPr>
      <w:r w:rsidRPr="00416EB4">
        <w:rPr>
          <w:rStyle w:val="normaltextrun"/>
        </w:rPr>
        <w:t>We use split-DNS for ONID LDAP and OSU Login. Off-campus DNS queries use AWS's Route</w:t>
      </w:r>
      <w:r w:rsidR="00FB3C52">
        <w:rPr>
          <w:rStyle w:val="normaltextrun"/>
        </w:rPr>
        <w:t xml:space="preserve"> #</w:t>
      </w:r>
      <w:r w:rsidRPr="00416EB4">
        <w:rPr>
          <w:rStyle w:val="normaltextrun"/>
        </w:rPr>
        <w:t xml:space="preserve"> service which performs health checks on the AWS-hosted and on-campus nodes of ONID LDAP and OSU Login. </w:t>
      </w:r>
      <w:r w:rsidR="00FB3C52" w:rsidRPr="00416EB4">
        <w:rPr>
          <w:rStyle w:val="normaltextrun"/>
        </w:rPr>
        <w:t>Route</w:t>
      </w:r>
      <w:r w:rsidR="00FB3C52">
        <w:rPr>
          <w:rStyle w:val="normaltextrun"/>
        </w:rPr>
        <w:t xml:space="preserve"> #</w:t>
      </w:r>
      <w:r w:rsidR="00FB3C52" w:rsidRPr="00416EB4">
        <w:rPr>
          <w:rStyle w:val="normaltextrun"/>
        </w:rPr>
        <w:t xml:space="preserve"> </w:t>
      </w:r>
      <w:r w:rsidRPr="00416EB4">
        <w:rPr>
          <w:rStyle w:val="normaltextrun"/>
        </w:rPr>
        <w:t xml:space="preserve">will return DNS responses that map to AWS-hosted services or, if the AWS-hosted services are unavailable, the on-campus </w:t>
      </w:r>
      <w:proofErr w:type="spellStart"/>
      <w:r w:rsidRPr="00416EB4">
        <w:rPr>
          <w:rStyle w:val="normaltextrun"/>
        </w:rPr>
        <w:t>Netscaler</w:t>
      </w:r>
      <w:proofErr w:type="spellEnd"/>
      <w:r w:rsidRPr="00416EB4">
        <w:rPr>
          <w:rStyle w:val="normaltextrun"/>
        </w:rPr>
        <w:t xml:space="preserve"> load-balancer. On-campus DNS queries return the </w:t>
      </w:r>
      <w:proofErr w:type="spellStart"/>
      <w:r w:rsidRPr="00416EB4">
        <w:rPr>
          <w:rStyle w:val="normaltextrun"/>
        </w:rPr>
        <w:t>Netscaler</w:t>
      </w:r>
      <w:proofErr w:type="spellEnd"/>
      <w:r w:rsidRPr="00416EB4">
        <w:rPr>
          <w:rStyle w:val="normaltextrun"/>
        </w:rPr>
        <w:t xml:space="preserve"> load-balancer.</w:t>
      </w:r>
      <w:r w:rsidRPr="00416EB4">
        <w:rPr>
          <w:rStyle w:val="eop"/>
        </w:rPr>
        <w:t> </w:t>
      </w:r>
    </w:p>
    <w:p w14:paraId="7DA4AD9A" w14:textId="77777777" w:rsidR="00416EB4" w:rsidRPr="00416EB4" w:rsidRDefault="00416EB4" w:rsidP="00416EB4">
      <w:pPr>
        <w:pStyle w:val="paragraph"/>
        <w:spacing w:before="0" w:beforeAutospacing="0" w:after="0" w:afterAutospacing="0"/>
        <w:ind w:left="720"/>
        <w:textAlignment w:val="baseline"/>
      </w:pPr>
      <w:r w:rsidRPr="00416EB4">
        <w:rPr>
          <w:rStyle w:val="eop"/>
        </w:rPr>
        <w:t> </w:t>
      </w:r>
    </w:p>
    <w:p w14:paraId="31A4D998" w14:textId="2372BAD0" w:rsidR="00416EB4" w:rsidRPr="00416EB4" w:rsidRDefault="00416EB4" w:rsidP="00416EB4">
      <w:pPr>
        <w:pStyle w:val="paragraph"/>
        <w:spacing w:before="0" w:beforeAutospacing="0" w:after="0" w:afterAutospacing="0"/>
        <w:ind w:left="720"/>
        <w:textAlignment w:val="baseline"/>
      </w:pPr>
      <w:r w:rsidRPr="00416EB4">
        <w:rPr>
          <w:rStyle w:val="normaltextrun"/>
        </w:rPr>
        <w:t xml:space="preserve">For backups, OSU IT uses virtual machine backups managed by internally by OSU IT Technology Infrastructure Services. Backups are done using a software tool called </w:t>
      </w:r>
      <w:r w:rsidR="00FB3C52">
        <w:rPr>
          <w:rStyle w:val="normaltextrun"/>
        </w:rPr>
        <w:t>Software</w:t>
      </w:r>
      <w:r w:rsidRPr="00416EB4">
        <w:rPr>
          <w:rStyle w:val="normaltextrun"/>
        </w:rPr>
        <w:t xml:space="preserve">. Daily snapshots are taken of the critical virtual machines. Other ancillary systems would have to be restored but are not critical for </w:t>
      </w:r>
      <w:proofErr w:type="gramStart"/>
      <w:r w:rsidRPr="00416EB4">
        <w:rPr>
          <w:rStyle w:val="normaltextrun"/>
        </w:rPr>
        <w:t>every-day</w:t>
      </w:r>
      <w:proofErr w:type="gramEnd"/>
      <w:r w:rsidRPr="00416EB4">
        <w:rPr>
          <w:rStyle w:val="normaltextrun"/>
        </w:rPr>
        <w:t xml:space="preserve"> functionality.</w:t>
      </w:r>
      <w:r w:rsidRPr="00416EB4">
        <w:rPr>
          <w:rStyle w:val="eop"/>
        </w:rPr>
        <w:t> </w:t>
      </w:r>
    </w:p>
    <w:p w14:paraId="4E8F09EE" w14:textId="77777777" w:rsidR="00416EB4" w:rsidRDefault="00416EB4" w:rsidP="002E785D">
      <w:pPr>
        <w:ind w:left="720"/>
      </w:pPr>
    </w:p>
    <w:p w14:paraId="7B913CDA" w14:textId="09A47C28" w:rsidR="00D92154" w:rsidRDefault="39F8287E" w:rsidP="002E785D">
      <w:pPr>
        <w:ind w:left="720"/>
      </w:pPr>
      <w:r w:rsidRPr="00B861E0">
        <w:rPr>
          <w:b/>
          <w:bCs/>
        </w:rPr>
        <w:t>Change Management:</w:t>
      </w:r>
      <w:r w:rsidR="001A5280">
        <w:t xml:space="preserve"> </w:t>
      </w:r>
      <w:r w:rsidR="007064BD">
        <w:t>IT</w:t>
      </w:r>
      <w:r w:rsidR="00FB3C52">
        <w:t xml:space="preserve"> </w:t>
      </w:r>
      <w:r w:rsidR="00B861E0" w:rsidRPr="00B861E0">
        <w:t>adheres to and maintains its change management policy</w:t>
      </w:r>
      <w:r w:rsidR="00B861E0">
        <w:t xml:space="preserve"> and processes</w:t>
      </w:r>
      <w:r w:rsidR="00B861E0" w:rsidRPr="00B861E0">
        <w:t xml:space="preserve"> for </w:t>
      </w:r>
      <w:r w:rsidR="00004C21">
        <w:t>most of the</w:t>
      </w:r>
      <w:r w:rsidR="00B861E0" w:rsidRPr="00B861E0">
        <w:t xml:space="preserve"> systems under its purview </w:t>
      </w:r>
      <w:r w:rsidRPr="00B861E0">
        <w:t>(</w:t>
      </w:r>
      <w:r w:rsidR="00B674C7" w:rsidRPr="00B674C7">
        <w:t>https://oregonstateuniversity.sharepoint.com/sites/UIT/SitePages/IT-Change-Management.aspx</w:t>
      </w:r>
      <w:r>
        <w:t>).</w:t>
      </w:r>
      <w:r w:rsidR="001A5280">
        <w:t xml:space="preserve"> </w:t>
      </w:r>
      <w:r w:rsidRPr="39F8287E">
        <w:rPr>
          <w:color w:val="000000" w:themeColor="text1"/>
        </w:rPr>
        <w:t xml:space="preserve">Relative to </w:t>
      </w:r>
      <w:proofErr w:type="gramStart"/>
      <w:r w:rsidRPr="39F8287E">
        <w:rPr>
          <w:color w:val="000000" w:themeColor="text1"/>
        </w:rPr>
        <w:t>OSU’s</w:t>
      </w:r>
      <w:r w:rsidR="001A5280">
        <w:rPr>
          <w:color w:val="000000" w:themeColor="text1"/>
        </w:rPr>
        <w:t xml:space="preserve"> </w:t>
      </w:r>
      <w:r w:rsidRPr="39F8287E">
        <w:rPr>
          <w:color w:val="000000" w:themeColor="text1"/>
        </w:rPr>
        <w:t xml:space="preserve"> ERP</w:t>
      </w:r>
      <w:proofErr w:type="gramEnd"/>
      <w:r w:rsidRPr="39F8287E">
        <w:rPr>
          <w:color w:val="000000" w:themeColor="text1"/>
        </w:rPr>
        <w:t xml:space="preserve"> systems, upgrades are standard changes in the Change Management process. Each upgrade, however, has corresponding documentation that is reviewed by both technical and appropriate business owners and plans for </w:t>
      </w:r>
      <w:r w:rsidRPr="39F8287E">
        <w:rPr>
          <w:color w:val="000000" w:themeColor="text1"/>
        </w:rPr>
        <w:lastRenderedPageBreak/>
        <w:t xml:space="preserve">backout/communications. The upgrade is first installed into </w:t>
      </w:r>
      <w:proofErr w:type="gramStart"/>
      <w:r w:rsidRPr="39F8287E">
        <w:rPr>
          <w:color w:val="000000" w:themeColor="text1"/>
        </w:rPr>
        <w:t>the</w:t>
      </w:r>
      <w:r w:rsidR="001A5280">
        <w:rPr>
          <w:color w:val="000000" w:themeColor="text1"/>
        </w:rPr>
        <w:t xml:space="preserve"> </w:t>
      </w:r>
      <w:r w:rsidRPr="39F8287E">
        <w:rPr>
          <w:color w:val="000000" w:themeColor="text1"/>
        </w:rPr>
        <w:t xml:space="preserve"> development</w:t>
      </w:r>
      <w:proofErr w:type="gramEnd"/>
      <w:r w:rsidRPr="39F8287E">
        <w:rPr>
          <w:color w:val="000000" w:themeColor="text1"/>
        </w:rPr>
        <w:t xml:space="preserve"> environment. If there is an impact to any locally modified object, those objects are put into the queue to reapply the modifications to the new upgraded object from </w:t>
      </w:r>
      <w:r w:rsidR="00FB3C52">
        <w:rPr>
          <w:color w:val="000000" w:themeColor="text1"/>
        </w:rPr>
        <w:t>Vendor</w:t>
      </w:r>
      <w:r w:rsidRPr="39F8287E">
        <w:rPr>
          <w:color w:val="000000" w:themeColor="text1"/>
        </w:rPr>
        <w:t>. Those newly modified objects are then tested by the appropriate business owner in a “Pre-PROD” environment that mirrors the actual production environment, before being signed off on and moved into production. Tickets are closed after the change is run in production for two weeks to ensure no issues arise. Departments have established individuals responsible for submitting any changes for that department. Each department rates the priority of their changes to ensure more critical changes are worked on before lower priority changes. Significant changes include communication plans and back-out plans.</w:t>
      </w:r>
    </w:p>
    <w:p w14:paraId="0DD86019" w14:textId="77777777" w:rsidR="000A48E9" w:rsidRDefault="000A48E9" w:rsidP="00A63864"/>
    <w:p w14:paraId="40EB5DF2" w14:textId="77777777" w:rsidR="000A48E9" w:rsidRPr="00F6535D" w:rsidRDefault="000A48E9" w:rsidP="00A63864">
      <w:pPr>
        <w:rPr>
          <w:b/>
          <w:sz w:val="28"/>
          <w:szCs w:val="28"/>
        </w:rPr>
      </w:pPr>
      <w:bookmarkStart w:id="14" w:name="DATA"/>
      <w:r w:rsidRPr="00F6535D">
        <w:rPr>
          <w:b/>
          <w:sz w:val="28"/>
          <w:szCs w:val="28"/>
        </w:rPr>
        <w:t xml:space="preserve">Data </w:t>
      </w:r>
      <w:r w:rsidR="00F6535D" w:rsidRPr="00F6535D">
        <w:rPr>
          <w:b/>
          <w:sz w:val="28"/>
          <w:szCs w:val="28"/>
        </w:rPr>
        <w:t>Resiliency</w:t>
      </w:r>
      <w:bookmarkEnd w:id="14"/>
      <w:r w:rsidR="00213FC7" w:rsidRPr="00F6535D">
        <w:rPr>
          <w:b/>
          <w:sz w:val="28"/>
          <w:szCs w:val="28"/>
        </w:rPr>
        <w:t>:</w:t>
      </w:r>
    </w:p>
    <w:p w14:paraId="207FF5F7" w14:textId="77777777" w:rsidR="000A48E9" w:rsidRDefault="000A48E9" w:rsidP="00A63864"/>
    <w:p w14:paraId="680BD188" w14:textId="0326E53D" w:rsidR="000A48E9" w:rsidRDefault="007064BD" w:rsidP="0018357F">
      <w:pPr>
        <w:ind w:left="720"/>
      </w:pPr>
      <w:r>
        <w:rPr>
          <w:b/>
        </w:rPr>
        <w:t>Vendor</w:t>
      </w:r>
      <w:r w:rsidR="005F4ED5" w:rsidRPr="00213FC7">
        <w:rPr>
          <w:b/>
        </w:rPr>
        <w:t xml:space="preserve"> Archive Logs:</w:t>
      </w:r>
      <w:r w:rsidR="005F4ED5">
        <w:t xml:space="preserve"> OSU utilizes </w:t>
      </w:r>
      <w:r>
        <w:t>Vendor</w:t>
      </w:r>
      <w:r w:rsidR="005F4ED5">
        <w:t xml:space="preserve">’s archive logs to </w:t>
      </w:r>
      <w:r w:rsidR="006A6623">
        <w:t xml:space="preserve">manage individual transaction processing. </w:t>
      </w:r>
      <w:r w:rsidR="00213FC7">
        <w:t xml:space="preserve">This requires OSU to backup to tape ~3TB of archive logs every </w:t>
      </w:r>
      <w:r w:rsidR="0081529B">
        <w:t>24 hours</w:t>
      </w:r>
      <w:r w:rsidR="00213FC7">
        <w:t xml:space="preserve">. </w:t>
      </w:r>
      <w:r w:rsidR="0081529B">
        <w:t xml:space="preserve">This is done by using </w:t>
      </w:r>
      <w:r>
        <w:t>Vendor</w:t>
      </w:r>
      <w:r w:rsidR="0081529B">
        <w:t xml:space="preserve">’s Cloud Backup service and automatically backing up the archive logs every hour. </w:t>
      </w:r>
      <w:r w:rsidR="00213FC7">
        <w:t xml:space="preserve">This allows OSU to be able to restore the data in the </w:t>
      </w:r>
      <w:r>
        <w:t>Vendor</w:t>
      </w:r>
      <w:r w:rsidR="00213FC7">
        <w:t xml:space="preserve"> database to a specific point-in-time or to the “current” point-in-time. This ensures the institution can restore its data as it needs to in the event of a cyber-attack and/or loss of hardware</w:t>
      </w:r>
      <w:r w:rsidR="0081529B">
        <w:t xml:space="preserve"> or</w:t>
      </w:r>
      <w:r w:rsidR="00213FC7">
        <w:t xml:space="preserve"> software</w:t>
      </w:r>
      <w:r w:rsidR="0081529B">
        <w:t>.</w:t>
      </w:r>
      <w:r w:rsidR="00213FC7">
        <w:t xml:space="preserve"> </w:t>
      </w:r>
      <w:r w:rsidR="00181013">
        <w:t>Additionally, backup reports are generated which check for the archive logs remaining after the archive log backup completes.</w:t>
      </w:r>
    </w:p>
    <w:p w14:paraId="28722F37" w14:textId="77777777" w:rsidR="005F4ED5" w:rsidRDefault="005F4ED5" w:rsidP="0018357F">
      <w:pPr>
        <w:ind w:left="720"/>
      </w:pPr>
    </w:p>
    <w:p w14:paraId="3F8A1E88" w14:textId="3A151859" w:rsidR="004B0513" w:rsidRDefault="005F4ED5" w:rsidP="00181013">
      <w:pPr>
        <w:ind w:left="720"/>
      </w:pPr>
      <w:r w:rsidRPr="00566690">
        <w:rPr>
          <w:b/>
        </w:rPr>
        <w:t>Tape Backups:</w:t>
      </w:r>
      <w:r w:rsidR="00213FC7" w:rsidRPr="00566690">
        <w:t xml:space="preserve"> </w:t>
      </w:r>
      <w:r w:rsidR="00566690" w:rsidRPr="00566690">
        <w:t xml:space="preserve">OSU takes advantage of </w:t>
      </w:r>
      <w:r w:rsidR="007064BD">
        <w:t>Vendor</w:t>
      </w:r>
      <w:r w:rsidR="00566690" w:rsidRPr="00566690">
        <w:t>’s Cloud (</w:t>
      </w:r>
      <w:r w:rsidR="00FB3C52">
        <w:t>Cloud</w:t>
      </w:r>
      <w:r w:rsidR="00566690" w:rsidRPr="00566690">
        <w:t xml:space="preserve">) Backup service for </w:t>
      </w:r>
      <w:r w:rsidR="003F3B87" w:rsidRPr="00566690">
        <w:t>all</w:t>
      </w:r>
      <w:r w:rsidR="00566690" w:rsidRPr="00566690">
        <w:t xml:space="preserve"> the database, operating system, and software file system backups (see </w:t>
      </w:r>
      <w:hyperlink w:anchor="ADG" w:history="1">
        <w:r w:rsidR="00C11603" w:rsidRPr="00566690">
          <w:rPr>
            <w:rStyle w:val="Hyperlink"/>
          </w:rPr>
          <w:t>Addendum G</w:t>
        </w:r>
      </w:hyperlink>
      <w:r w:rsidR="00566690" w:rsidRPr="00566690">
        <w:t xml:space="preserve"> for details).</w:t>
      </w:r>
    </w:p>
    <w:p w14:paraId="30C2212C" w14:textId="77777777" w:rsidR="004B0513" w:rsidRDefault="004B0513" w:rsidP="0018357F">
      <w:pPr>
        <w:ind w:left="720"/>
      </w:pPr>
    </w:p>
    <w:p w14:paraId="227F5FB1" w14:textId="1A4B94FF" w:rsidR="007A791C" w:rsidRDefault="00D92154" w:rsidP="007A791C">
      <w:pPr>
        <w:ind w:left="720"/>
      </w:pPr>
      <w:r w:rsidRPr="00066436">
        <w:rPr>
          <w:b/>
        </w:rPr>
        <w:t>Incident Management:</w:t>
      </w:r>
      <w:r>
        <w:t xml:space="preserve"> </w:t>
      </w:r>
      <w:r w:rsidR="007064BD">
        <w:t>IT</w:t>
      </w:r>
      <w:r w:rsidR="00FB3C52">
        <w:t xml:space="preserve"> </w:t>
      </w:r>
      <w:r w:rsidR="007A791C">
        <w:t>updated its incident management policy (</w:t>
      </w:r>
      <w:hyperlink r:id="rId10" w:history="1">
        <w:r w:rsidR="007A791C" w:rsidRPr="00CD1C19">
          <w:rPr>
            <w:rStyle w:val="Hyperlink"/>
          </w:rPr>
          <w:t>https://is.oregonstate.edu/sites/is.oregonstate.edu/files/projects/incident-response-policy.pdf</w:t>
        </w:r>
      </w:hyperlink>
      <w:r w:rsidR="007A791C">
        <w:t xml:space="preserve">, 2013), </w:t>
      </w:r>
      <w:r w:rsidR="00996A12">
        <w:t xml:space="preserve">and established an Incident Management Team and process (see Addendum </w:t>
      </w:r>
      <w:r w:rsidR="0028057A">
        <w:t xml:space="preserve">C, 2016). All major unplanned outages of </w:t>
      </w:r>
      <w:proofErr w:type="gramStart"/>
      <w:r w:rsidR="0028057A">
        <w:t>the</w:t>
      </w:r>
      <w:r w:rsidR="001A5280">
        <w:t xml:space="preserve"> </w:t>
      </w:r>
      <w:r w:rsidR="0028057A">
        <w:t xml:space="preserve"> ERP</w:t>
      </w:r>
      <w:proofErr w:type="gramEnd"/>
      <w:r w:rsidR="0028057A">
        <w:t xml:space="preserve"> suite </w:t>
      </w:r>
      <w:r w:rsidR="00F44A94">
        <w:t>adhere</w:t>
      </w:r>
      <w:r w:rsidR="0028057A">
        <w:t xml:space="preserve"> to the incident management policy and the </w:t>
      </w:r>
      <w:r w:rsidR="00FB3C52">
        <w:t>IMT</w:t>
      </w:r>
      <w:r w:rsidR="0028057A">
        <w:t xml:space="preserve"> process in managing these unexpected outage incidents. This includes an incident post-mortem review and report of the incident, the root cause, expected changes to ensure such an event does not occur again for the same reason, and a timeline for changes if needed.</w:t>
      </w:r>
    </w:p>
    <w:p w14:paraId="0B86C074" w14:textId="77777777" w:rsidR="00181013" w:rsidRDefault="00181013" w:rsidP="007A791C">
      <w:pPr>
        <w:ind w:left="720"/>
      </w:pPr>
    </w:p>
    <w:p w14:paraId="4B91C9A1" w14:textId="77777777" w:rsidR="000A48E9" w:rsidRPr="00066436" w:rsidRDefault="000A48E9" w:rsidP="00A63864">
      <w:pPr>
        <w:rPr>
          <w:b/>
          <w:sz w:val="28"/>
          <w:szCs w:val="28"/>
        </w:rPr>
      </w:pPr>
      <w:bookmarkStart w:id="15" w:name="CYBER"/>
      <w:r w:rsidRPr="00066436">
        <w:rPr>
          <w:b/>
          <w:sz w:val="28"/>
          <w:szCs w:val="28"/>
        </w:rPr>
        <w:t>Cyber-Attack</w:t>
      </w:r>
      <w:r w:rsidR="00066436" w:rsidRPr="00066436">
        <w:rPr>
          <w:b/>
          <w:sz w:val="28"/>
          <w:szCs w:val="28"/>
        </w:rPr>
        <w:t xml:space="preserve"> Resiliency</w:t>
      </w:r>
      <w:bookmarkEnd w:id="15"/>
      <w:r w:rsidR="00066436" w:rsidRPr="00066436">
        <w:rPr>
          <w:b/>
          <w:sz w:val="28"/>
          <w:szCs w:val="28"/>
        </w:rPr>
        <w:t>:</w:t>
      </w:r>
    </w:p>
    <w:p w14:paraId="32F0F4C3" w14:textId="77777777" w:rsidR="00A63864" w:rsidRDefault="00A63864" w:rsidP="00A63864"/>
    <w:p w14:paraId="60EABD6C" w14:textId="77777777" w:rsidR="002519B1" w:rsidRPr="002519B1" w:rsidRDefault="002519B1" w:rsidP="00A63864">
      <w:pPr>
        <w:rPr>
          <w:b/>
        </w:rPr>
      </w:pPr>
      <w:r w:rsidRPr="002519B1">
        <w:rPr>
          <w:b/>
        </w:rPr>
        <w:t>Account/Password Hacking:</w:t>
      </w:r>
    </w:p>
    <w:p w14:paraId="2871B73F" w14:textId="77777777" w:rsidR="002519B1" w:rsidRDefault="002519B1" w:rsidP="00A63864"/>
    <w:p w14:paraId="2D8FABA7" w14:textId="4871284A" w:rsidR="00066436" w:rsidRPr="00066436" w:rsidRDefault="39F8287E" w:rsidP="002519B1">
      <w:pPr>
        <w:ind w:left="720"/>
        <w:rPr>
          <w:color w:val="000000" w:themeColor="text1"/>
        </w:rPr>
      </w:pPr>
      <w:r w:rsidRPr="39F8287E">
        <w:rPr>
          <w:b/>
          <w:bCs/>
        </w:rPr>
        <w:t>Single Sign On</w:t>
      </w:r>
      <w:r w:rsidRPr="39F8287E">
        <w:rPr>
          <w:b/>
          <w:bCs/>
          <w:color w:val="000000" w:themeColor="text1"/>
        </w:rPr>
        <w:t>:</w:t>
      </w:r>
      <w:r w:rsidR="001A5280">
        <w:rPr>
          <w:color w:val="000000" w:themeColor="text1"/>
        </w:rPr>
        <w:t xml:space="preserve"> </w:t>
      </w:r>
      <w:r w:rsidRPr="39F8287E">
        <w:rPr>
          <w:color w:val="000000" w:themeColor="text1"/>
        </w:rPr>
        <w:t xml:space="preserve"> access is single sign-on. All new employees are set up with a unique employee ID as well as a unique user ID which is required to obtain access to the approved applications via password authentication. Password management is managed using </w:t>
      </w:r>
      <w:r w:rsidR="007064BD">
        <w:rPr>
          <w:color w:val="000000" w:themeColor="text1"/>
        </w:rPr>
        <w:t>Vendor</w:t>
      </w:r>
      <w:r w:rsidRPr="39F8287E">
        <w:rPr>
          <w:color w:val="000000" w:themeColor="text1"/>
        </w:rPr>
        <w:t xml:space="preserve"> Enterprise Directory Plus Lightweight Directory Access Protocol (LDAP) solution. All passwords are established to comply with the NIST 800-63 recommendations on passwords. This includes maintaining a password history to avoid repeating passwords that have previously been used; an account lock after 10 unsuccessful attempts; and a </w:t>
      </w:r>
      <w:r w:rsidR="00CE17C4" w:rsidRPr="39F8287E">
        <w:rPr>
          <w:color w:val="000000" w:themeColor="text1"/>
        </w:rPr>
        <w:t>30-minute</w:t>
      </w:r>
      <w:r w:rsidRPr="39F8287E">
        <w:rPr>
          <w:color w:val="000000" w:themeColor="text1"/>
        </w:rPr>
        <w:t xml:space="preserve"> time delay on the lockout period after an account has been locked.</w:t>
      </w:r>
      <w:r w:rsidR="00602B58">
        <w:rPr>
          <w:color w:val="000000" w:themeColor="text1"/>
        </w:rPr>
        <w:t xml:space="preserve"> Additionally, the use of Multifactor Authentication (see below) further enhances accounts from being hacked.</w:t>
      </w:r>
    </w:p>
    <w:p w14:paraId="7BB8EF3F" w14:textId="77777777" w:rsidR="00066436" w:rsidRDefault="00066436" w:rsidP="00A63864"/>
    <w:p w14:paraId="00BF2BF7" w14:textId="77777777" w:rsidR="007274CE" w:rsidRPr="002519B1" w:rsidRDefault="007274CE" w:rsidP="00A63864">
      <w:pPr>
        <w:rPr>
          <w:b/>
        </w:rPr>
      </w:pPr>
      <w:r w:rsidRPr="002519B1">
        <w:rPr>
          <w:b/>
        </w:rPr>
        <w:t>Phishing:</w:t>
      </w:r>
    </w:p>
    <w:p w14:paraId="410661BF" w14:textId="77777777" w:rsidR="002519B1" w:rsidRDefault="002519B1" w:rsidP="00A63864"/>
    <w:p w14:paraId="4A566F7F" w14:textId="38236E28" w:rsidR="007129BA" w:rsidRDefault="00066436" w:rsidP="008D3502">
      <w:pPr>
        <w:ind w:left="720"/>
        <w:rPr>
          <w:color w:val="212121"/>
        </w:rPr>
      </w:pPr>
      <w:r w:rsidRPr="005C27BE">
        <w:rPr>
          <w:b/>
        </w:rPr>
        <w:lastRenderedPageBreak/>
        <w:t>Multifactor Authentication:</w:t>
      </w:r>
      <w:r w:rsidR="008D3502">
        <w:rPr>
          <w:color w:val="212121"/>
        </w:rPr>
        <w:t xml:space="preserve"> </w:t>
      </w:r>
      <w:r w:rsidR="007129BA" w:rsidRPr="008D3502">
        <w:rPr>
          <w:color w:val="212121"/>
        </w:rPr>
        <w:t>OSU Login, also known as OSU Single Sign-On (SSO) allows users to access multiple OSU applications with one login. It consists of four nodes: two on premises (on OSU campus)</w:t>
      </w:r>
      <w:r w:rsidR="007129BA" w:rsidRPr="008D3502">
        <w:rPr>
          <w:rStyle w:val="apple-converted-space"/>
          <w:color w:val="212121"/>
        </w:rPr>
        <w:t> </w:t>
      </w:r>
      <w:r w:rsidR="007129BA" w:rsidRPr="008D3502">
        <w:rPr>
          <w:color w:val="212121"/>
        </w:rPr>
        <w:t>and two in the cloud (on AWS). OSU Login depends on other infrastructure components, such as power, network, and DNS. The Identity and Access Management (IAM) team will collaborate with OSU IT staff in case of any disaster recovery situations that require configuration changes.</w:t>
      </w:r>
    </w:p>
    <w:p w14:paraId="669437F5" w14:textId="77777777" w:rsidR="008D3502" w:rsidRPr="007129BA" w:rsidRDefault="008D3502" w:rsidP="008D3502">
      <w:pPr>
        <w:ind w:left="720"/>
      </w:pPr>
    </w:p>
    <w:p w14:paraId="15F55E14" w14:textId="0FB46583" w:rsidR="00066436" w:rsidRPr="003F286C" w:rsidRDefault="39F8287E" w:rsidP="39F8287E">
      <w:pPr>
        <w:rPr>
          <w:b/>
          <w:bCs/>
        </w:rPr>
      </w:pPr>
      <w:r w:rsidRPr="39F8287E">
        <w:rPr>
          <w:b/>
          <w:bCs/>
        </w:rPr>
        <w:t>Ransomware Attack:</w:t>
      </w:r>
    </w:p>
    <w:p w14:paraId="0126DB11" w14:textId="77777777" w:rsidR="00A63864" w:rsidRDefault="00A63864" w:rsidP="00A63864"/>
    <w:p w14:paraId="4AAEDEB0" w14:textId="75D68EE1" w:rsidR="00120789" w:rsidRDefault="39F8287E" w:rsidP="003F286C">
      <w:pPr>
        <w:ind w:left="720"/>
      </w:pPr>
      <w:r w:rsidRPr="00190874">
        <w:rPr>
          <w:b/>
          <w:bCs/>
        </w:rPr>
        <w:t>Backups and Archive Logging:</w:t>
      </w:r>
      <w:r w:rsidRPr="00190874">
        <w:t xml:space="preserve"> </w:t>
      </w:r>
      <w:r w:rsidR="00B73404" w:rsidRPr="00190874">
        <w:t>OSU has established a Disaster Recovery as a Service (</w:t>
      </w:r>
      <w:proofErr w:type="spellStart"/>
      <w:r w:rsidR="00B73404" w:rsidRPr="00190874">
        <w:t>DRaaS</w:t>
      </w:r>
      <w:proofErr w:type="spellEnd"/>
      <w:r w:rsidR="00B73404" w:rsidRPr="00190874">
        <w:t xml:space="preserve">) with </w:t>
      </w:r>
      <w:r w:rsidR="00FB3C52">
        <w:t>Vendor</w:t>
      </w:r>
      <w:r w:rsidR="00B73404" w:rsidRPr="00190874">
        <w:t xml:space="preserve"> i</w:t>
      </w:r>
      <w:r w:rsidRPr="00190874">
        <w:t xml:space="preserve">n the event there is a </w:t>
      </w:r>
      <w:r w:rsidR="00CE17C4" w:rsidRPr="00190874">
        <w:t>ransomware</w:t>
      </w:r>
      <w:r w:rsidRPr="00190874">
        <w:t xml:space="preserve"> attack which impacts </w:t>
      </w:r>
      <w:proofErr w:type="gramStart"/>
      <w:r w:rsidRPr="00190874">
        <w:t>the</w:t>
      </w:r>
      <w:r w:rsidR="001A5280">
        <w:t xml:space="preserve"> </w:t>
      </w:r>
      <w:r w:rsidRPr="00190874">
        <w:t xml:space="preserve"> ERP</w:t>
      </w:r>
      <w:proofErr w:type="gramEnd"/>
      <w:r w:rsidRPr="00190874">
        <w:t xml:space="preserve"> server infrastructure</w:t>
      </w:r>
      <w:r w:rsidR="00B73404" w:rsidRPr="00190874">
        <w:t xml:space="preserve"> within </w:t>
      </w:r>
      <w:r w:rsidR="00FB3C52">
        <w:t>Cloud</w:t>
      </w:r>
      <w:r w:rsidR="00B73404" w:rsidRPr="00190874">
        <w:t>.</w:t>
      </w:r>
      <w:r w:rsidRPr="00190874">
        <w:t xml:space="preserve"> OSU would be able to restore its systems, application software, databases </w:t>
      </w:r>
      <w:r w:rsidR="0048066E" w:rsidRPr="00190874">
        <w:t xml:space="preserve">and data to </w:t>
      </w:r>
      <w:r w:rsidR="00B73404" w:rsidRPr="00190874">
        <w:t xml:space="preserve">a previous (non-impacted) image of its middle tier application services and to its hot stand-by databases within the </w:t>
      </w:r>
      <w:proofErr w:type="spellStart"/>
      <w:r w:rsidR="00B73404" w:rsidRPr="00190874">
        <w:t>DRaaS</w:t>
      </w:r>
      <w:proofErr w:type="spellEnd"/>
      <w:r w:rsidR="00B73404" w:rsidRPr="00190874">
        <w:t xml:space="preserve"> site. The expected RTO is two hours and the RPO would be 15 minutes of data loss from the failover. </w:t>
      </w:r>
      <w:r w:rsidR="0048066E" w:rsidRPr="00190874">
        <w:t>OSU</w:t>
      </w:r>
      <w:r w:rsidR="00B73404" w:rsidRPr="00190874">
        <w:t xml:space="preserve"> also </w:t>
      </w:r>
      <w:r w:rsidR="0048066E" w:rsidRPr="00190874">
        <w:t xml:space="preserve">backs up data changes </w:t>
      </w:r>
      <w:r w:rsidR="00D93844" w:rsidRPr="00190874">
        <w:t>for</w:t>
      </w:r>
      <w:r w:rsidR="0048066E" w:rsidRPr="00190874">
        <w:t xml:space="preserve"> </w:t>
      </w:r>
      <w:proofErr w:type="gramStart"/>
      <w:r w:rsidR="0048066E" w:rsidRPr="00190874">
        <w:t>the</w:t>
      </w:r>
      <w:r w:rsidR="001A5280">
        <w:t xml:space="preserve"> </w:t>
      </w:r>
      <w:r w:rsidR="0048066E" w:rsidRPr="00190874">
        <w:t xml:space="preserve"> system</w:t>
      </w:r>
      <w:proofErr w:type="gramEnd"/>
      <w:r w:rsidR="0048066E" w:rsidRPr="00190874">
        <w:t xml:space="preserve"> within </w:t>
      </w:r>
      <w:r w:rsidR="007064BD">
        <w:t>Vendor</w:t>
      </w:r>
      <w:r w:rsidR="0048066E" w:rsidRPr="00190874">
        <w:t xml:space="preserve"> archive logs which are backed </w:t>
      </w:r>
      <w:r w:rsidR="00B73404" w:rsidRPr="00190874">
        <w:t>every hour</w:t>
      </w:r>
      <w:r w:rsidR="0048066E" w:rsidRPr="00190874">
        <w:t xml:space="preserve">. Thus, </w:t>
      </w:r>
      <w:r w:rsidR="003F3B87">
        <w:t>if/when</w:t>
      </w:r>
      <w:r w:rsidR="0048066E" w:rsidRPr="00190874">
        <w:t xml:space="preserve"> a </w:t>
      </w:r>
      <w:r w:rsidR="00CE17C4" w:rsidRPr="00190874">
        <w:t>ransomware</w:t>
      </w:r>
      <w:r w:rsidR="0048066E" w:rsidRPr="00190874">
        <w:t xml:space="preserve"> encryption is triggered, </w:t>
      </w:r>
      <w:r w:rsidR="007064BD">
        <w:t>Vendor</w:t>
      </w:r>
      <w:r w:rsidR="0048066E" w:rsidRPr="00190874">
        <w:t>/</w:t>
      </w:r>
      <w:r w:rsidR="001A5280">
        <w:t xml:space="preserve"> </w:t>
      </w:r>
      <w:r w:rsidR="0048066E" w:rsidRPr="00190874">
        <w:t xml:space="preserve">will immediately shut down. All data between </w:t>
      </w:r>
      <w:r w:rsidR="00B73404" w:rsidRPr="00190874">
        <w:t>the production site (</w:t>
      </w:r>
      <w:r w:rsidR="007064BD">
        <w:t>City, State</w:t>
      </w:r>
      <w:r w:rsidR="00B73404" w:rsidRPr="00190874">
        <w:t>) and the DR site (</w:t>
      </w:r>
      <w:r w:rsidR="007064BD">
        <w:t>City, State</w:t>
      </w:r>
      <w:r w:rsidR="00B73404" w:rsidRPr="00190874">
        <w:t xml:space="preserve">) would stop propagating </w:t>
      </w:r>
      <w:r w:rsidR="00190874" w:rsidRPr="00190874">
        <w:t xml:space="preserve">once a </w:t>
      </w:r>
      <w:r w:rsidR="004E118D" w:rsidRPr="00190874">
        <w:t>ransomware</w:t>
      </w:r>
      <w:r w:rsidR="00190874" w:rsidRPr="00190874">
        <w:t xml:space="preserve"> attack encrypts even a single database file. This model allows OSU two options for recovery. The first is to start up the </w:t>
      </w:r>
      <w:proofErr w:type="spellStart"/>
      <w:r w:rsidR="00190874" w:rsidRPr="00190874">
        <w:t>DRaaS</w:t>
      </w:r>
      <w:proofErr w:type="spellEnd"/>
      <w:r w:rsidR="00190874" w:rsidRPr="00190874">
        <w:t xml:space="preserve"> hot stand-by databases. In this use case OSU may see as much as 15 minutes of data loss. The second is to rebuild the databases (if desired) from the </w:t>
      </w:r>
      <w:r w:rsidR="007064BD">
        <w:t>Vendor</w:t>
      </w:r>
      <w:r w:rsidR="00190874" w:rsidRPr="00190874">
        <w:t xml:space="preserve"> Cloud backups. In the latter case it is possible that OSU could experience as much as an hour of data loss. </w:t>
      </w:r>
    </w:p>
    <w:p w14:paraId="31A1D2AB" w14:textId="1F712F4A" w:rsidR="000C6AC8" w:rsidRDefault="006926C2" w:rsidP="00A63864">
      <w:r>
        <w:softHyphen/>
      </w:r>
    </w:p>
    <w:p w14:paraId="281BA910" w14:textId="77777777" w:rsidR="004B0513" w:rsidRPr="003F286C" w:rsidRDefault="000C6AC8" w:rsidP="00A63864">
      <w:pPr>
        <w:rPr>
          <w:b/>
        </w:rPr>
      </w:pPr>
      <w:r w:rsidRPr="003F286C">
        <w:rPr>
          <w:b/>
        </w:rPr>
        <w:t xml:space="preserve">Random Hacking </w:t>
      </w:r>
      <w:r w:rsidR="003F286C">
        <w:rPr>
          <w:b/>
        </w:rPr>
        <w:t>Attempts</w:t>
      </w:r>
      <w:r w:rsidRPr="003F286C">
        <w:rPr>
          <w:b/>
        </w:rPr>
        <w:t>:</w:t>
      </w:r>
    </w:p>
    <w:p w14:paraId="48319478" w14:textId="77777777" w:rsidR="000C6AC8" w:rsidRDefault="000C6AC8" w:rsidP="00A63864"/>
    <w:p w14:paraId="65BD74F0" w14:textId="433433F1" w:rsidR="00D73193" w:rsidRDefault="00D73193" w:rsidP="000C6AC8">
      <w:pPr>
        <w:ind w:left="720"/>
        <w:rPr>
          <w:bCs/>
          <w:color w:val="000000" w:themeColor="text1"/>
        </w:rPr>
      </w:pPr>
      <w:r>
        <w:rPr>
          <w:b/>
          <w:color w:val="000000" w:themeColor="text1"/>
        </w:rPr>
        <w:t xml:space="preserve">Database Encrypted at Rest: </w:t>
      </w:r>
      <w:r w:rsidRPr="00D73193">
        <w:rPr>
          <w:bCs/>
          <w:color w:val="000000" w:themeColor="text1"/>
        </w:rPr>
        <w:t xml:space="preserve">The </w:t>
      </w:r>
      <w:r w:rsidR="007064BD">
        <w:rPr>
          <w:bCs/>
          <w:color w:val="000000" w:themeColor="text1"/>
        </w:rPr>
        <w:t>Vendor</w:t>
      </w:r>
      <w:r w:rsidRPr="00D73193">
        <w:rPr>
          <w:bCs/>
          <w:color w:val="000000" w:themeColor="text1"/>
        </w:rPr>
        <w:t xml:space="preserve"> Cloud Infrastructure service</w:t>
      </w:r>
      <w:r>
        <w:rPr>
          <w:bCs/>
          <w:color w:val="000000" w:themeColor="text1"/>
        </w:rPr>
        <w:t xml:space="preserve"> includes the encryption of the database at rest. This helps to ensure hackers cannot copy the database and </w:t>
      </w:r>
      <w:proofErr w:type="gramStart"/>
      <w:r>
        <w:rPr>
          <w:bCs/>
          <w:color w:val="000000" w:themeColor="text1"/>
        </w:rPr>
        <w:t>mine</w:t>
      </w:r>
      <w:proofErr w:type="gramEnd"/>
      <w:r>
        <w:rPr>
          <w:bCs/>
          <w:color w:val="000000" w:themeColor="text1"/>
        </w:rPr>
        <w:t xml:space="preserve"> its contents. </w:t>
      </w:r>
    </w:p>
    <w:p w14:paraId="1AA72B99" w14:textId="77777777" w:rsidR="00004C21" w:rsidRDefault="00004C21" w:rsidP="000C6AC8">
      <w:pPr>
        <w:ind w:left="720"/>
        <w:rPr>
          <w:bCs/>
          <w:color w:val="000000" w:themeColor="text1"/>
        </w:rPr>
      </w:pPr>
    </w:p>
    <w:p w14:paraId="61AFED8B" w14:textId="44B98C07" w:rsidR="00004C21" w:rsidRDefault="00004C21" w:rsidP="000C6AC8">
      <w:pPr>
        <w:ind w:left="720"/>
        <w:rPr>
          <w:bCs/>
          <w:color w:val="000000" w:themeColor="text1"/>
        </w:rPr>
      </w:pPr>
      <w:r>
        <w:rPr>
          <w:b/>
          <w:color w:val="000000" w:themeColor="text1"/>
        </w:rPr>
        <w:t xml:space="preserve">Data Encrypted in Transit: </w:t>
      </w:r>
      <w:r>
        <w:rPr>
          <w:bCs/>
          <w:color w:val="000000" w:themeColor="text1"/>
        </w:rPr>
        <w:t xml:space="preserve">All data going into and out from the </w:t>
      </w:r>
      <w:r w:rsidR="007064BD">
        <w:rPr>
          <w:bCs/>
          <w:color w:val="000000" w:themeColor="text1"/>
        </w:rPr>
        <w:t>Vendor</w:t>
      </w:r>
      <w:r>
        <w:rPr>
          <w:bCs/>
          <w:color w:val="000000" w:themeColor="text1"/>
        </w:rPr>
        <w:t xml:space="preserve"> Cloud is encrypted in transit.</w:t>
      </w:r>
    </w:p>
    <w:p w14:paraId="72BADE65" w14:textId="77777777" w:rsidR="00D73193" w:rsidRPr="00D73193" w:rsidRDefault="00D73193" w:rsidP="000C6AC8">
      <w:pPr>
        <w:ind w:left="720"/>
        <w:rPr>
          <w:bCs/>
          <w:color w:val="000000" w:themeColor="text1"/>
        </w:rPr>
      </w:pPr>
    </w:p>
    <w:p w14:paraId="31198847" w14:textId="7277D77E" w:rsidR="004B0513" w:rsidRPr="000C6AC8" w:rsidRDefault="006E7D7A" w:rsidP="000C6AC8">
      <w:pPr>
        <w:ind w:left="720"/>
        <w:rPr>
          <w:color w:val="000000" w:themeColor="text1"/>
        </w:rPr>
      </w:pPr>
      <w:r>
        <w:rPr>
          <w:b/>
          <w:color w:val="000000" w:themeColor="text1"/>
        </w:rPr>
        <w:t>Hardened Images</w:t>
      </w:r>
      <w:r w:rsidR="00B03987">
        <w:rPr>
          <w:b/>
          <w:color w:val="000000" w:themeColor="text1"/>
        </w:rPr>
        <w:t xml:space="preserve"> and </w:t>
      </w:r>
      <w:r w:rsidR="00593A70">
        <w:rPr>
          <w:b/>
          <w:color w:val="000000" w:themeColor="text1"/>
        </w:rPr>
        <w:t>Microsoft Defender</w:t>
      </w:r>
      <w:r w:rsidR="000C6AC8" w:rsidRPr="000C6AC8">
        <w:rPr>
          <w:b/>
          <w:color w:val="000000" w:themeColor="text1"/>
        </w:rPr>
        <w:t>:</w:t>
      </w:r>
      <w:r w:rsidR="000C6AC8" w:rsidRPr="000C6AC8">
        <w:rPr>
          <w:color w:val="000000" w:themeColor="text1"/>
        </w:rPr>
        <w:t xml:space="preserve"> </w:t>
      </w:r>
      <w:r w:rsidR="00593A70">
        <w:rPr>
          <w:color w:val="000000" w:themeColor="text1"/>
        </w:rPr>
        <w:t xml:space="preserve">OSU has </w:t>
      </w:r>
      <w:r>
        <w:rPr>
          <w:color w:val="000000" w:themeColor="text1"/>
        </w:rPr>
        <w:t xml:space="preserve">deployed CIS benchmark compliant hardened images for all </w:t>
      </w:r>
      <w:proofErr w:type="gramStart"/>
      <w:r>
        <w:rPr>
          <w:color w:val="000000" w:themeColor="text1"/>
        </w:rPr>
        <w:t>the</w:t>
      </w:r>
      <w:r w:rsidR="001A5280">
        <w:rPr>
          <w:color w:val="000000" w:themeColor="text1"/>
        </w:rPr>
        <w:t xml:space="preserve"> </w:t>
      </w:r>
      <w:r>
        <w:rPr>
          <w:color w:val="000000" w:themeColor="text1"/>
        </w:rPr>
        <w:t xml:space="preserve"> application</w:t>
      </w:r>
      <w:proofErr w:type="gramEnd"/>
      <w:r>
        <w:rPr>
          <w:color w:val="000000" w:themeColor="text1"/>
        </w:rPr>
        <w:t xml:space="preserve"> servers within </w:t>
      </w:r>
      <w:r w:rsidR="00FB3C52">
        <w:rPr>
          <w:color w:val="000000" w:themeColor="text1"/>
        </w:rPr>
        <w:t>Cloud</w:t>
      </w:r>
      <w:r>
        <w:rPr>
          <w:color w:val="000000" w:themeColor="text1"/>
        </w:rPr>
        <w:t xml:space="preserve">. </w:t>
      </w:r>
      <w:r w:rsidR="00593A70">
        <w:rPr>
          <w:color w:val="000000" w:themeColor="text1"/>
        </w:rPr>
        <w:t>Microsoft Defender Endpoint</w:t>
      </w:r>
      <w:r>
        <w:rPr>
          <w:color w:val="000000" w:themeColor="text1"/>
        </w:rPr>
        <w:t xml:space="preserve"> (malware)</w:t>
      </w:r>
      <w:r w:rsidR="0054394A">
        <w:rPr>
          <w:color w:val="000000" w:themeColor="text1"/>
        </w:rPr>
        <w:t xml:space="preserve"> </w:t>
      </w:r>
      <w:r w:rsidR="006F239F">
        <w:rPr>
          <w:color w:val="000000" w:themeColor="text1"/>
        </w:rPr>
        <w:t>has</w:t>
      </w:r>
      <w:r w:rsidR="0054394A">
        <w:rPr>
          <w:color w:val="000000" w:themeColor="text1"/>
        </w:rPr>
        <w:t xml:space="preserve"> also been installed on the middle tier application servers within </w:t>
      </w:r>
      <w:r w:rsidR="00FB3C52">
        <w:rPr>
          <w:color w:val="000000" w:themeColor="text1"/>
        </w:rPr>
        <w:t>Cloud</w:t>
      </w:r>
      <w:r w:rsidR="0054394A">
        <w:rPr>
          <w:color w:val="000000" w:themeColor="text1"/>
        </w:rPr>
        <w:t>.</w:t>
      </w:r>
    </w:p>
    <w:p w14:paraId="3B8DC69D" w14:textId="77777777" w:rsidR="004B0513" w:rsidRPr="000C6AC8" w:rsidRDefault="004B0513" w:rsidP="000C6AC8">
      <w:pPr>
        <w:ind w:left="720"/>
        <w:rPr>
          <w:color w:val="000000" w:themeColor="text1"/>
        </w:rPr>
      </w:pPr>
    </w:p>
    <w:p w14:paraId="49093F10" w14:textId="7A92F88D" w:rsidR="004B0513" w:rsidRPr="000C6AC8" w:rsidRDefault="000C6AC8" w:rsidP="000C6AC8">
      <w:pPr>
        <w:ind w:left="720"/>
        <w:rPr>
          <w:color w:val="000000" w:themeColor="text1"/>
        </w:rPr>
      </w:pPr>
      <w:r w:rsidRPr="001E0D6E">
        <w:rPr>
          <w:b/>
          <w:color w:val="000000" w:themeColor="text1"/>
        </w:rPr>
        <w:t>Network Security Monitor and Intrusion Detection:</w:t>
      </w:r>
      <w:r w:rsidRPr="001E0D6E">
        <w:rPr>
          <w:color w:val="000000" w:themeColor="text1"/>
        </w:rPr>
        <w:t xml:space="preserve"> </w:t>
      </w:r>
      <w:r w:rsidR="001E0D6E" w:rsidRPr="001E0D6E">
        <w:rPr>
          <w:color w:val="000000" w:themeColor="text1"/>
        </w:rPr>
        <w:t>OSU rearchitected its server certificates</w:t>
      </w:r>
      <w:r w:rsidR="001E0D6E">
        <w:rPr>
          <w:color w:val="000000" w:themeColor="text1"/>
        </w:rPr>
        <w:t xml:space="preserve"> to reside on the Firewalls. This allows the traffic behind the firewalls to operate in plain text. This further allowed OSU to forward database logs to OIS’s Azure destination for intrusion detection.</w:t>
      </w:r>
      <w:r w:rsidR="006E7D7A">
        <w:rPr>
          <w:color w:val="000000" w:themeColor="text1"/>
        </w:rPr>
        <w:t xml:space="preserve"> Additionally, OSU IT staff installed the Advanced Intrusion Detection Environment tool (AIDE) on all its middle-tier application servers to scan for changes in root devices and email changes).</w:t>
      </w:r>
    </w:p>
    <w:p w14:paraId="02C53457" w14:textId="77777777" w:rsidR="005017EE" w:rsidRPr="000C6AC8" w:rsidRDefault="005017EE" w:rsidP="000C6AC8">
      <w:pPr>
        <w:ind w:left="720"/>
        <w:rPr>
          <w:color w:val="000000" w:themeColor="text1"/>
        </w:rPr>
      </w:pPr>
    </w:p>
    <w:p w14:paraId="53B4AB31" w14:textId="499513CA" w:rsidR="005017EE" w:rsidRPr="00B03987" w:rsidRDefault="000C6AC8" w:rsidP="00B03987">
      <w:pPr>
        <w:ind w:left="720"/>
        <w:rPr>
          <w:color w:val="000000" w:themeColor="text1"/>
        </w:rPr>
      </w:pPr>
      <w:r w:rsidRPr="001E0D6E">
        <w:rPr>
          <w:b/>
          <w:color w:val="000000" w:themeColor="text1"/>
        </w:rPr>
        <w:t>Vulnerability Scanning:</w:t>
      </w:r>
      <w:r w:rsidRPr="001E0D6E">
        <w:rPr>
          <w:color w:val="000000" w:themeColor="text1"/>
        </w:rPr>
        <w:t xml:space="preserve"> </w:t>
      </w:r>
      <w:r w:rsidR="00FB3C52">
        <w:rPr>
          <w:color w:val="000000" w:themeColor="text1"/>
        </w:rPr>
        <w:t>Cloud</w:t>
      </w:r>
      <w:r w:rsidR="001E0D6E" w:rsidRPr="001E0D6E">
        <w:rPr>
          <w:color w:val="000000" w:themeColor="text1"/>
        </w:rPr>
        <w:t xml:space="preserve"> also has a vulnerability scanning service that OSU utilizes for vulnerabilities. </w:t>
      </w:r>
      <w:r w:rsidR="0054394A">
        <w:rPr>
          <w:color w:val="000000" w:themeColor="text1"/>
        </w:rPr>
        <w:t>At the DB level, OSU</w:t>
      </w:r>
      <w:r w:rsidR="00D73193">
        <w:rPr>
          <w:color w:val="000000" w:themeColor="text1"/>
        </w:rPr>
        <w:t xml:space="preserve"> utiliz</w:t>
      </w:r>
      <w:r w:rsidR="0054394A">
        <w:rPr>
          <w:color w:val="000000" w:themeColor="text1"/>
        </w:rPr>
        <w:t xml:space="preserve">es </w:t>
      </w:r>
      <w:r w:rsidR="007064BD">
        <w:rPr>
          <w:color w:val="000000" w:themeColor="text1"/>
        </w:rPr>
        <w:t>Vendor</w:t>
      </w:r>
      <w:r w:rsidR="00D73193">
        <w:rPr>
          <w:color w:val="000000" w:themeColor="text1"/>
        </w:rPr>
        <w:t>’s DBaaS</w:t>
      </w:r>
      <w:r w:rsidR="0054394A">
        <w:rPr>
          <w:color w:val="000000" w:themeColor="text1"/>
        </w:rPr>
        <w:t>, which</w:t>
      </w:r>
      <w:r w:rsidR="00D73193">
        <w:rPr>
          <w:color w:val="000000" w:themeColor="text1"/>
        </w:rPr>
        <w:t xml:space="preserve"> allows OSU to be sure the databases are on managed database servers where configuration options are </w:t>
      </w:r>
      <w:r w:rsidR="00FF49C8">
        <w:rPr>
          <w:color w:val="000000" w:themeColor="text1"/>
        </w:rPr>
        <w:t>limited,</w:t>
      </w:r>
      <w:r w:rsidR="00D73193">
        <w:rPr>
          <w:color w:val="000000" w:themeColor="text1"/>
        </w:rPr>
        <w:t xml:space="preserve"> and security updates are monitored and applied by </w:t>
      </w:r>
      <w:r w:rsidR="007064BD">
        <w:rPr>
          <w:color w:val="000000" w:themeColor="text1"/>
        </w:rPr>
        <w:t>Vendor</w:t>
      </w:r>
      <w:r w:rsidR="00D73193">
        <w:rPr>
          <w:color w:val="000000" w:themeColor="text1"/>
        </w:rPr>
        <w:t xml:space="preserve">. </w:t>
      </w:r>
      <w:r w:rsidR="001404EC" w:rsidRPr="001E0D6E">
        <w:rPr>
          <w:color w:val="000000" w:themeColor="text1"/>
        </w:rPr>
        <w:t>Additionally, OSU has public facing IP space scanned continuously by CISA, with a weekly summary report provided.</w:t>
      </w:r>
      <w:r w:rsidR="0054394A" w:rsidRPr="0054394A">
        <w:rPr>
          <w:color w:val="000000" w:themeColor="text1"/>
        </w:rPr>
        <w:t xml:space="preserve"> </w:t>
      </w:r>
      <w:r w:rsidR="00B03987">
        <w:rPr>
          <w:color w:val="000000" w:themeColor="text1"/>
        </w:rPr>
        <w:t xml:space="preserve">Finally, OSU has deployed </w:t>
      </w:r>
      <w:r w:rsidR="00FB3C52">
        <w:rPr>
          <w:color w:val="000000" w:themeColor="text1"/>
        </w:rPr>
        <w:t xml:space="preserve">Firewall’s </w:t>
      </w:r>
      <w:r w:rsidR="00B03987">
        <w:rPr>
          <w:color w:val="000000" w:themeColor="text1"/>
        </w:rPr>
        <w:t>IP reputation filtering service.</w:t>
      </w:r>
    </w:p>
    <w:p w14:paraId="551867B7" w14:textId="77777777" w:rsidR="00AE54B7" w:rsidRPr="00AE54B7" w:rsidRDefault="00AE54B7" w:rsidP="00AE54B7">
      <w:pPr>
        <w:rPr>
          <w:rFonts w:ascii="Calibri" w:hAnsi="Calibri" w:cs="Calibri"/>
          <w:color w:val="000000"/>
        </w:rPr>
      </w:pPr>
      <w:r w:rsidRPr="00AE54B7">
        <w:rPr>
          <w:rFonts w:ascii="Calibri" w:hAnsi="Calibri" w:cs="Calibri"/>
          <w:color w:val="000000"/>
          <w:sz w:val="22"/>
          <w:szCs w:val="22"/>
        </w:rPr>
        <w:lastRenderedPageBreak/>
        <w:t> </w:t>
      </w:r>
    </w:p>
    <w:p w14:paraId="244FCD6B" w14:textId="77777777" w:rsidR="000C6AC8" w:rsidRPr="0026638A" w:rsidRDefault="0026638A" w:rsidP="004B0513">
      <w:pPr>
        <w:rPr>
          <w:b/>
          <w:sz w:val="32"/>
          <w:szCs w:val="32"/>
        </w:rPr>
      </w:pPr>
      <w:bookmarkStart w:id="16" w:name="TIER2"/>
      <w:r w:rsidRPr="006840D0">
        <w:rPr>
          <w:b/>
          <w:sz w:val="32"/>
          <w:szCs w:val="32"/>
        </w:rPr>
        <w:t>TIER 2</w:t>
      </w:r>
      <w:bookmarkEnd w:id="16"/>
      <w:r w:rsidRPr="006840D0">
        <w:rPr>
          <w:b/>
          <w:sz w:val="32"/>
          <w:szCs w:val="32"/>
        </w:rPr>
        <w:t>:</w:t>
      </w:r>
    </w:p>
    <w:p w14:paraId="248857F7" w14:textId="77777777" w:rsidR="0026638A" w:rsidRDefault="0026638A" w:rsidP="004B0513"/>
    <w:p w14:paraId="5FB52042" w14:textId="6E156ABB" w:rsidR="00C7506B" w:rsidRDefault="0026638A">
      <w:r>
        <w:t xml:space="preserve">The second level of potential loss is defined by a Tier 2 level of disruption. A Tier 2 disruption focuses on the </w:t>
      </w:r>
      <w:r w:rsidR="00DC3871">
        <w:t xml:space="preserve">partial or complete loss of the </w:t>
      </w:r>
      <w:r w:rsidR="00C7506B">
        <w:t xml:space="preserve">production </w:t>
      </w:r>
      <w:r w:rsidR="007064BD">
        <w:t>Vendor</w:t>
      </w:r>
      <w:r w:rsidR="00C7506B">
        <w:t xml:space="preserve"> Cloud region in </w:t>
      </w:r>
      <w:r w:rsidR="007064BD">
        <w:t>City, State</w:t>
      </w:r>
      <w:r w:rsidR="00DC3871">
        <w:t xml:space="preserve"> or part of the campus’ optical network.</w:t>
      </w:r>
      <w:r w:rsidR="00C7506B">
        <w:t xml:space="preserve"> OSU’s use of </w:t>
      </w:r>
      <w:r w:rsidR="007064BD">
        <w:t>Vendor</w:t>
      </w:r>
      <w:r w:rsidR="00C7506B">
        <w:t xml:space="preserve"> Cloud is built across three separate data centers in the </w:t>
      </w:r>
      <w:proofErr w:type="gramStart"/>
      <w:r w:rsidR="007064BD">
        <w:t>City</w:t>
      </w:r>
      <w:proofErr w:type="gramEnd"/>
      <w:r w:rsidR="007064BD">
        <w:t>, State</w:t>
      </w:r>
      <w:r w:rsidR="00C7506B">
        <w:t xml:space="preserve"> region. </w:t>
      </w:r>
      <w:r w:rsidR="007064BD">
        <w:t>Vendor</w:t>
      </w:r>
      <w:r w:rsidR="00C7506B">
        <w:t xml:space="preserve"> has an alternate site in </w:t>
      </w:r>
      <w:r w:rsidR="007064BD">
        <w:t>City, State</w:t>
      </w:r>
      <w:r w:rsidR="00C7506B">
        <w:t xml:space="preserve">. </w:t>
      </w:r>
    </w:p>
    <w:p w14:paraId="10D446C8" w14:textId="77777777" w:rsidR="00C7506B" w:rsidRDefault="00C7506B"/>
    <w:p w14:paraId="1DA36D42" w14:textId="6CADE07F" w:rsidR="006421A5" w:rsidRDefault="007A791C">
      <w:r>
        <w:t xml:space="preserve">The greatest potential threat to </w:t>
      </w:r>
      <w:r w:rsidR="007064BD">
        <w:t>Vendor</w:t>
      </w:r>
      <w:r w:rsidR="00C7506B">
        <w:t xml:space="preserve">’s Cloud region in </w:t>
      </w:r>
      <w:r w:rsidR="007064BD">
        <w:t>City, State</w:t>
      </w:r>
      <w:r w:rsidR="00C7506B">
        <w:t xml:space="preserve"> would be characterized as a large-scale regional outage caused by some natural (or possibly man-made) disaster. Such a disaster (massive wildfire, flood, </w:t>
      </w:r>
      <w:r w:rsidR="00F40B6D">
        <w:t>tornados</w:t>
      </w:r>
      <w:r w:rsidR="00C7506B">
        <w:t xml:space="preserve">, </w:t>
      </w:r>
      <w:r w:rsidR="00F40B6D">
        <w:t xml:space="preserve">9.0 level </w:t>
      </w:r>
      <w:r w:rsidR="00C7506B">
        <w:t>earthquake</w:t>
      </w:r>
      <w:r w:rsidR="0054602B">
        <w:t xml:space="preserve">, temporary power surges/blips, extended loss of power, loss of connectivity, </w:t>
      </w:r>
      <w:r w:rsidR="00C7506B">
        <w:t>etc</w:t>
      </w:r>
      <w:r w:rsidR="0054602B">
        <w:t>.</w:t>
      </w:r>
      <w:r w:rsidR="00C7506B">
        <w:t xml:space="preserve">) would have to have compromised the entire </w:t>
      </w:r>
      <w:r w:rsidR="007064BD">
        <w:t>City, State</w:t>
      </w:r>
      <w:r w:rsidR="00C7506B">
        <w:t xml:space="preserve"> region or the </w:t>
      </w:r>
      <w:r w:rsidR="0054602B">
        <w:t xml:space="preserve">electrical grid/network infrastructure within the </w:t>
      </w:r>
      <w:proofErr w:type="gramStart"/>
      <w:r w:rsidR="007064BD">
        <w:t>City</w:t>
      </w:r>
      <w:proofErr w:type="gramEnd"/>
      <w:r w:rsidR="007064BD">
        <w:t>, State</w:t>
      </w:r>
      <w:r w:rsidR="0054602B">
        <w:t xml:space="preserve"> region. </w:t>
      </w:r>
      <w:r w:rsidR="006421A5">
        <w:t>This section identifies some of the risks that exist and preventative actions that have been taken.</w:t>
      </w:r>
    </w:p>
    <w:p w14:paraId="21A33E3E" w14:textId="625F66AD" w:rsidR="00BC20E5" w:rsidRDefault="00BC20E5">
      <w:pPr>
        <w:rPr>
          <w:b/>
          <w:bCs/>
          <w:sz w:val="28"/>
          <w:szCs w:val="28"/>
        </w:rPr>
      </w:pPr>
    </w:p>
    <w:p w14:paraId="5C02D50B" w14:textId="1D22FD62" w:rsidR="006421A5" w:rsidRDefault="00F40B6D">
      <w:pPr>
        <w:rPr>
          <w:b/>
          <w:bCs/>
          <w:sz w:val="28"/>
          <w:szCs w:val="28"/>
        </w:rPr>
      </w:pPr>
      <w:bookmarkStart w:id="17" w:name="NW"/>
      <w:r>
        <w:rPr>
          <w:b/>
          <w:bCs/>
          <w:sz w:val="28"/>
          <w:szCs w:val="28"/>
        </w:rPr>
        <w:t xml:space="preserve">Corvallis Campus </w:t>
      </w:r>
      <w:r w:rsidR="00B569A6">
        <w:rPr>
          <w:b/>
          <w:bCs/>
          <w:sz w:val="28"/>
          <w:szCs w:val="28"/>
        </w:rPr>
        <w:t>Network Fiber Resiliency</w:t>
      </w:r>
      <w:bookmarkEnd w:id="17"/>
      <w:r w:rsidR="006421A5">
        <w:rPr>
          <w:b/>
          <w:bCs/>
          <w:sz w:val="28"/>
          <w:szCs w:val="28"/>
        </w:rPr>
        <w:t>:</w:t>
      </w:r>
    </w:p>
    <w:p w14:paraId="73B3EB9F" w14:textId="77777777" w:rsidR="006421A5" w:rsidRDefault="006421A5">
      <w:pPr>
        <w:rPr>
          <w:b/>
          <w:bCs/>
          <w:sz w:val="28"/>
          <w:szCs w:val="28"/>
        </w:rPr>
      </w:pPr>
    </w:p>
    <w:p w14:paraId="586330CA" w14:textId="55505D88" w:rsidR="006421A5" w:rsidRDefault="00B569A6" w:rsidP="00B569A6">
      <w:pPr>
        <w:ind w:left="720"/>
      </w:pPr>
      <w:r w:rsidRPr="00B569A6">
        <w:rPr>
          <w:b/>
        </w:rPr>
        <w:t xml:space="preserve">Fiber Backbone: </w:t>
      </w:r>
      <w:r>
        <w:t xml:space="preserve">Campus networks are defined by optical fiber cabling across campus. Two major fiber runs (see </w:t>
      </w:r>
      <w:r w:rsidR="009C731F">
        <w:t>map below</w:t>
      </w:r>
      <w:r w:rsidR="00FB3C52">
        <w:t xml:space="preserve"> - REDACTED</w:t>
      </w:r>
      <w:r>
        <w:t xml:space="preserve">) </w:t>
      </w:r>
      <w:proofErr w:type="gramStart"/>
      <w:r>
        <w:t>ensures</w:t>
      </w:r>
      <w:proofErr w:type="gramEnd"/>
      <w:r>
        <w:t xml:space="preserve"> that the Data Center </w:t>
      </w:r>
      <w:r w:rsidR="003F4FEB">
        <w:t xml:space="preserve">(Availability Zone #1) </w:t>
      </w:r>
      <w:r>
        <w:t xml:space="preserve">has fiber going to the two major network head-ends for the Corvallis campus. The first head-end is in the </w:t>
      </w:r>
      <w:r w:rsidR="00FB3C52">
        <w:t>First</w:t>
      </w:r>
      <w:r>
        <w:t xml:space="preserve"> Building</w:t>
      </w:r>
      <w:r w:rsidR="003F4FEB">
        <w:t xml:space="preserve"> (Availability Zone #2)</w:t>
      </w:r>
      <w:r>
        <w:t xml:space="preserve">. The second head-end is in the </w:t>
      </w:r>
      <w:r w:rsidR="00FB3C52">
        <w:t>Second Building</w:t>
      </w:r>
      <w:r w:rsidR="003F4FEB">
        <w:t>: Availability Zone #3</w:t>
      </w:r>
      <w:r>
        <w:t>)</w:t>
      </w:r>
      <w:r w:rsidR="006421A5">
        <w:t xml:space="preserve">. </w:t>
      </w:r>
      <w:r w:rsidR="007E187F">
        <w:t xml:space="preserve">Single-mode fiber or </w:t>
      </w:r>
      <w:r w:rsidR="008E6D20">
        <w:t>high-capacity</w:t>
      </w:r>
      <w:r w:rsidR="007E187F">
        <w:t xml:space="preserve"> fiber has redundant paths established between all three availability zones (see Addendum D).</w:t>
      </w:r>
    </w:p>
    <w:p w14:paraId="7053A34D" w14:textId="77777777" w:rsidR="004F0292" w:rsidRDefault="004F0292">
      <w:pPr>
        <w:ind w:left="720"/>
        <w:jc w:val="center"/>
      </w:pPr>
    </w:p>
    <w:p w14:paraId="53ACACB8" w14:textId="77777777" w:rsidR="00142F51" w:rsidRPr="00F40B6D" w:rsidRDefault="000524E7" w:rsidP="00142F51">
      <w:pPr>
        <w:rPr>
          <w:b/>
          <w:bCs/>
          <w:sz w:val="28"/>
          <w:szCs w:val="28"/>
        </w:rPr>
      </w:pPr>
      <w:bookmarkStart w:id="18" w:name="BLDG"/>
      <w:r w:rsidRPr="00F40B6D">
        <w:rPr>
          <w:b/>
          <w:bCs/>
          <w:sz w:val="28"/>
          <w:szCs w:val="28"/>
        </w:rPr>
        <w:t>Building Resiliency</w:t>
      </w:r>
      <w:r w:rsidR="00142F51" w:rsidRPr="00F40B6D">
        <w:rPr>
          <w:b/>
          <w:bCs/>
          <w:sz w:val="28"/>
          <w:szCs w:val="28"/>
        </w:rPr>
        <w:t>:</w:t>
      </w:r>
    </w:p>
    <w:bookmarkEnd w:id="18"/>
    <w:p w14:paraId="226AF07A" w14:textId="77777777" w:rsidR="00142F51" w:rsidRPr="00F40B6D" w:rsidRDefault="00142F51" w:rsidP="00142F51">
      <w:pPr>
        <w:rPr>
          <w:b/>
          <w:bCs/>
          <w:sz w:val="28"/>
          <w:szCs w:val="28"/>
        </w:rPr>
      </w:pPr>
    </w:p>
    <w:p w14:paraId="7B9845CB" w14:textId="21D15E61" w:rsidR="000524E7" w:rsidRDefault="00F40B6D" w:rsidP="003C29AA">
      <w:pPr>
        <w:ind w:left="720"/>
      </w:pPr>
      <w:r w:rsidRPr="00F40B6D">
        <w:rPr>
          <w:b/>
        </w:rPr>
        <w:t>Head-End</w:t>
      </w:r>
      <w:r w:rsidR="000524E7" w:rsidRPr="00F40B6D">
        <w:rPr>
          <w:b/>
        </w:rPr>
        <w:t xml:space="preserve"> Redundancy: </w:t>
      </w:r>
      <w:r w:rsidR="00AC5303" w:rsidRPr="00F40B6D">
        <w:t xml:space="preserve">In 2015, OSU determined that it needed a more robust redundancy for both the network head-end into the Corvallis campus and a </w:t>
      </w:r>
      <w:r w:rsidR="00CE17C4" w:rsidRPr="00F40B6D">
        <w:t>backup</w:t>
      </w:r>
      <w:r w:rsidR="00AC5303" w:rsidRPr="00F40B6D">
        <w:t xml:space="preserve"> machine room in the event the </w:t>
      </w:r>
      <w:r w:rsidR="00FB3C52">
        <w:t>First</w:t>
      </w:r>
      <w:r w:rsidRPr="00F40B6D">
        <w:t xml:space="preserve"> Building (where the first network head-end terminates)</w:t>
      </w:r>
      <w:r w:rsidR="00AC5303" w:rsidRPr="00F40B6D">
        <w:t xml:space="preserve"> was determined to be operationally unsound or uninhabitable. As such, the </w:t>
      </w:r>
      <w:r w:rsidR="00FB3C52">
        <w:t xml:space="preserve">Second Building </w:t>
      </w:r>
      <w:r w:rsidR="00AC5303" w:rsidRPr="00F40B6D">
        <w:t xml:space="preserve">was built in 2016 and </w:t>
      </w:r>
      <w:proofErr w:type="gramStart"/>
      <w:r w:rsidR="00AC5303" w:rsidRPr="00F40B6D">
        <w:t>made</w:t>
      </w:r>
      <w:proofErr w:type="gramEnd"/>
      <w:r w:rsidR="00AC5303" w:rsidRPr="00F40B6D">
        <w:t xml:space="preserve"> operational in 2017. </w:t>
      </w:r>
      <w:r w:rsidR="009C731F" w:rsidRPr="00F40B6D">
        <w:t xml:space="preserve">It was also built far enough away from the </w:t>
      </w:r>
      <w:r w:rsidR="00FB3C52">
        <w:t>First Building</w:t>
      </w:r>
      <w:r w:rsidR="009C731F" w:rsidRPr="00F40B6D">
        <w:t xml:space="preserve"> network head-end so that an event that could be impactful to those two sites may not pose the same risk to the </w:t>
      </w:r>
      <w:r w:rsidR="00FB3C52">
        <w:t>Second Building</w:t>
      </w:r>
      <w:r w:rsidR="00FB3C52" w:rsidRPr="00F40B6D">
        <w:t xml:space="preserve"> </w:t>
      </w:r>
      <w:r w:rsidR="009C731F" w:rsidRPr="00F40B6D">
        <w:t xml:space="preserve">and any </w:t>
      </w:r>
      <w:r w:rsidR="007064BD">
        <w:t>IT</w:t>
      </w:r>
      <w:r w:rsidR="00FB3C52">
        <w:t xml:space="preserve"> </w:t>
      </w:r>
      <w:r w:rsidR="009C731F" w:rsidRPr="00F40B6D">
        <w:t xml:space="preserve">services established in the </w:t>
      </w:r>
      <w:r w:rsidR="00FB3C52">
        <w:t>Second Building</w:t>
      </w:r>
      <w:r w:rsidR="009C731F" w:rsidRPr="00F40B6D">
        <w:t>.</w:t>
      </w:r>
    </w:p>
    <w:p w14:paraId="1BBA75E8" w14:textId="3BC3ABBE" w:rsidR="00AC5303" w:rsidRDefault="00AC5303" w:rsidP="00142F51">
      <w:pPr>
        <w:rPr>
          <w:b/>
          <w:bCs/>
          <w:sz w:val="28"/>
          <w:szCs w:val="28"/>
          <w:highlight w:val="yellow"/>
        </w:rPr>
      </w:pPr>
    </w:p>
    <w:p w14:paraId="5CA068CB" w14:textId="10E12C9C" w:rsidR="00145D3A" w:rsidRDefault="00145D3A" w:rsidP="00142F51">
      <w:pPr>
        <w:rPr>
          <w:b/>
          <w:bCs/>
          <w:sz w:val="28"/>
          <w:szCs w:val="28"/>
          <w:highlight w:val="yellow"/>
        </w:rPr>
      </w:pPr>
    </w:p>
    <w:p w14:paraId="29790FA0" w14:textId="3A640AEC" w:rsidR="00145D3A" w:rsidRDefault="00145D3A" w:rsidP="00142F51">
      <w:pPr>
        <w:rPr>
          <w:b/>
          <w:bCs/>
          <w:sz w:val="28"/>
          <w:szCs w:val="28"/>
          <w:highlight w:val="yellow"/>
        </w:rPr>
      </w:pPr>
    </w:p>
    <w:p w14:paraId="2B03E424" w14:textId="386C8010" w:rsidR="00145D3A" w:rsidRDefault="00145D3A" w:rsidP="00142F51">
      <w:pPr>
        <w:rPr>
          <w:b/>
          <w:bCs/>
          <w:sz w:val="28"/>
          <w:szCs w:val="28"/>
          <w:highlight w:val="yellow"/>
        </w:rPr>
      </w:pPr>
    </w:p>
    <w:p w14:paraId="3579B3BD" w14:textId="3D87A19F" w:rsidR="00145D3A" w:rsidRDefault="00145D3A" w:rsidP="00142F51">
      <w:pPr>
        <w:rPr>
          <w:b/>
          <w:bCs/>
          <w:sz w:val="28"/>
          <w:szCs w:val="28"/>
          <w:highlight w:val="yellow"/>
        </w:rPr>
      </w:pPr>
    </w:p>
    <w:p w14:paraId="17503372" w14:textId="4621589C" w:rsidR="00145D3A" w:rsidRDefault="00145D3A" w:rsidP="00142F51">
      <w:pPr>
        <w:rPr>
          <w:b/>
          <w:bCs/>
          <w:sz w:val="28"/>
          <w:szCs w:val="28"/>
          <w:highlight w:val="yellow"/>
        </w:rPr>
      </w:pPr>
    </w:p>
    <w:p w14:paraId="085131EA" w14:textId="1AD00E8A" w:rsidR="00145D3A" w:rsidRDefault="00145D3A" w:rsidP="00142F51">
      <w:pPr>
        <w:rPr>
          <w:b/>
          <w:bCs/>
          <w:sz w:val="28"/>
          <w:szCs w:val="28"/>
          <w:highlight w:val="yellow"/>
        </w:rPr>
      </w:pPr>
    </w:p>
    <w:p w14:paraId="3ACA85B2" w14:textId="7B3257C4" w:rsidR="00145D3A" w:rsidRDefault="00145D3A" w:rsidP="00142F51">
      <w:pPr>
        <w:rPr>
          <w:b/>
          <w:bCs/>
          <w:sz w:val="28"/>
          <w:szCs w:val="28"/>
          <w:highlight w:val="yellow"/>
        </w:rPr>
      </w:pPr>
    </w:p>
    <w:p w14:paraId="555DE26D" w14:textId="7F3E88A2" w:rsidR="00145D3A" w:rsidRDefault="00145D3A" w:rsidP="00142F51">
      <w:pPr>
        <w:rPr>
          <w:b/>
          <w:bCs/>
          <w:sz w:val="28"/>
          <w:szCs w:val="28"/>
          <w:highlight w:val="yellow"/>
        </w:rPr>
      </w:pPr>
    </w:p>
    <w:p w14:paraId="2DB1C21E" w14:textId="77777777" w:rsidR="00891DBE" w:rsidRDefault="00CE17C4" w:rsidP="00E96C78">
      <w:pPr>
        <w:rPr>
          <w:b/>
          <w:bCs/>
          <w:sz w:val="28"/>
          <w:szCs w:val="28"/>
        </w:rPr>
      </w:pPr>
      <w:bookmarkStart w:id="19" w:name="CATESTROPHIC"/>
      <w:r>
        <w:rPr>
          <w:b/>
          <w:bCs/>
          <w:sz w:val="28"/>
          <w:szCs w:val="28"/>
        </w:rPr>
        <w:t>Catastrophic</w:t>
      </w:r>
      <w:r w:rsidR="005C20B1">
        <w:rPr>
          <w:b/>
          <w:bCs/>
          <w:sz w:val="28"/>
          <w:szCs w:val="28"/>
        </w:rPr>
        <w:t xml:space="preserve"> Event (i.e., 9.0 Earthquake, Wildfires, Tornados, Explosions)</w:t>
      </w:r>
      <w:bookmarkEnd w:id="19"/>
      <w:r w:rsidR="00E96C78">
        <w:rPr>
          <w:b/>
          <w:bCs/>
          <w:sz w:val="28"/>
          <w:szCs w:val="28"/>
        </w:rPr>
        <w:t>:</w:t>
      </w:r>
    </w:p>
    <w:p w14:paraId="1A6CA876" w14:textId="77777777" w:rsidR="00145D3A" w:rsidRDefault="00145D3A" w:rsidP="00E96C78"/>
    <w:p w14:paraId="5B6C9F1D" w14:textId="13FF040E" w:rsidR="00E96C78" w:rsidRDefault="00595E36" w:rsidP="00E96C78">
      <w:r>
        <w:rPr>
          <w:noProof/>
        </w:rPr>
        <w:lastRenderedPageBreak/>
        <w:drawing>
          <wp:anchor distT="0" distB="0" distL="114300" distR="114300" simplePos="0" relativeHeight="251659264" behindDoc="0" locked="0" layoutInCell="1" allowOverlap="1" wp14:anchorId="328B2636" wp14:editId="13CAEF4A">
            <wp:simplePos x="0" y="0"/>
            <wp:positionH relativeFrom="column">
              <wp:posOffset>6350</wp:posOffset>
            </wp:positionH>
            <wp:positionV relativeFrom="paragraph">
              <wp:posOffset>407670</wp:posOffset>
            </wp:positionV>
            <wp:extent cx="4521200" cy="3385820"/>
            <wp:effectExtent l="0" t="0" r="0" b="5080"/>
            <wp:wrapSquare wrapText="bothSides"/>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4521200" cy="3385820"/>
                    </a:xfrm>
                    <a:prstGeom prst="rect">
                      <a:avLst/>
                    </a:prstGeom>
                  </pic:spPr>
                </pic:pic>
              </a:graphicData>
            </a:graphic>
            <wp14:sizeRelH relativeFrom="page">
              <wp14:pctWidth>0</wp14:pctWidth>
            </wp14:sizeRelH>
            <wp14:sizeRelV relativeFrom="page">
              <wp14:pctHeight>0</wp14:pctHeight>
            </wp14:sizeRelV>
          </wp:anchor>
        </w:drawing>
      </w:r>
      <w:r>
        <w:t>9.0 Seismic Earthquake: Whil</w:t>
      </w:r>
      <w:r w:rsidR="00E96C78">
        <w:t xml:space="preserve">e </w:t>
      </w:r>
      <w:r>
        <w:t xml:space="preserve">the </w:t>
      </w:r>
      <w:r w:rsidR="00E96C78">
        <w:t>threat of an earthquake in the Corvallis area is low</w:t>
      </w:r>
      <w:r w:rsidR="00202285">
        <w:t xml:space="preserve"> (it is 50% more likely that a significant earthquake would be off the coast of Oregon or in the Portland region), it</w:t>
      </w:r>
      <w:r w:rsidR="00E96C78">
        <w:t xml:space="preserve"> should not be ignored. Scientists have found through recent study that Oregon has an earthquake recurrence interval of approximately 300-600 years. The last event occurred around 300 years ago. </w:t>
      </w:r>
      <w:r w:rsidR="00CE17C4">
        <w:t>Therefore,</w:t>
      </w:r>
      <w:r w:rsidR="00E96C78">
        <w:t xml:space="preserve"> there is a strong possibility of a subduction zone earthquake of a magnitude greater than 8 within the next 300 years. </w:t>
      </w:r>
      <w:r w:rsidR="00202285">
        <w:t xml:space="preserve">Additionally, climate change has illustrated the dangers associated with widespread wildfires and tornados. Finally, a man-made event (explosions) cannot be ruled out either. </w:t>
      </w:r>
      <w:r w:rsidR="00FB3C52">
        <w:t>IT</w:t>
      </w:r>
      <w:r w:rsidR="00202285">
        <w:t>, consequently, has approached this level of disruption in two significant ways</w:t>
      </w:r>
      <w:r w:rsidR="00A06A23">
        <w:t xml:space="preserve">: </w:t>
      </w:r>
      <w:r w:rsidR="007064BD">
        <w:t>Vendor</w:t>
      </w:r>
      <w:r w:rsidR="00F40B6D">
        <w:t xml:space="preserve"> Cloud with </w:t>
      </w:r>
      <w:r w:rsidR="00A06A23">
        <w:t xml:space="preserve">Alternate </w:t>
      </w:r>
      <w:r w:rsidR="00F40B6D">
        <w:t>Disaster Recovery as a Service</w:t>
      </w:r>
      <w:r w:rsidR="0080266E">
        <w:t xml:space="preserve"> </w:t>
      </w:r>
      <w:r w:rsidR="00A06A23">
        <w:t>Site</w:t>
      </w:r>
      <w:r w:rsidR="00891DBE">
        <w:t xml:space="preserve"> for </w:t>
      </w:r>
      <w:proofErr w:type="gramStart"/>
      <w:r w:rsidR="00891DBE">
        <w:t>all</w:t>
      </w:r>
      <w:r w:rsidR="001A5280">
        <w:t xml:space="preserve"> </w:t>
      </w:r>
      <w:r w:rsidR="00891DBE">
        <w:t xml:space="preserve"> and</w:t>
      </w:r>
      <w:proofErr w:type="gramEnd"/>
      <w:r w:rsidR="00891DBE">
        <w:t xml:space="preserve"> corollary administrative applications</w:t>
      </w:r>
      <w:r w:rsidR="002928E6">
        <w:t>;</w:t>
      </w:r>
      <w:r w:rsidR="00891DBE">
        <w:t xml:space="preserve"> and Cloud Native for other secondary and tertiary application systems.</w:t>
      </w:r>
    </w:p>
    <w:p w14:paraId="072B6060" w14:textId="261D0005" w:rsidR="00891DBE" w:rsidRDefault="00891DBE" w:rsidP="00E96C78"/>
    <w:p w14:paraId="41967BAF" w14:textId="15B00FE6" w:rsidR="00891DBE" w:rsidRPr="00891DBE" w:rsidRDefault="007064BD" w:rsidP="00E96C78">
      <w:pPr>
        <w:rPr>
          <w:b/>
          <w:bCs/>
          <w:sz w:val="28"/>
          <w:szCs w:val="28"/>
        </w:rPr>
      </w:pPr>
      <w:r>
        <w:rPr>
          <w:b/>
          <w:bCs/>
        </w:rPr>
        <w:t>Vendor</w:t>
      </w:r>
      <w:r w:rsidR="00891DBE" w:rsidRPr="008A1309">
        <w:rPr>
          <w:b/>
          <w:bCs/>
        </w:rPr>
        <w:t xml:space="preserve"> Cloud:</w:t>
      </w:r>
      <w:r w:rsidR="00891DBE">
        <w:t xml:space="preserve"> </w:t>
      </w:r>
      <w:r w:rsidR="008A1309">
        <w:t xml:space="preserve">In November 2021, </w:t>
      </w:r>
      <w:r w:rsidR="00891DBE">
        <w:t>OSU</w:t>
      </w:r>
      <w:r w:rsidR="008A1309">
        <w:t xml:space="preserve"> moved its</w:t>
      </w:r>
      <w:r w:rsidR="00891DBE">
        <w:t xml:space="preserve"> </w:t>
      </w:r>
      <w:proofErr w:type="gramStart"/>
      <w:r w:rsidR="00891DBE">
        <w:t>entire</w:t>
      </w:r>
      <w:r w:rsidR="001A5280">
        <w:t xml:space="preserve"> </w:t>
      </w:r>
      <w:r w:rsidR="00891DBE">
        <w:t xml:space="preserve"> application</w:t>
      </w:r>
      <w:proofErr w:type="gramEnd"/>
      <w:r w:rsidR="00891DBE">
        <w:t xml:space="preserve"> suite </w:t>
      </w:r>
      <w:r w:rsidR="008A1309">
        <w:t xml:space="preserve">(HRIS, FIS, SIS, and Financial Aid) </w:t>
      </w:r>
      <w:r w:rsidR="00891DBE">
        <w:t xml:space="preserve">and corollary applications </w:t>
      </w:r>
      <w:r w:rsidR="008A1309">
        <w:t xml:space="preserve">into </w:t>
      </w:r>
      <w:r>
        <w:t>Vendor</w:t>
      </w:r>
      <w:r w:rsidR="008A1309">
        <w:t xml:space="preserve">’s Cloud in </w:t>
      </w:r>
      <w:r>
        <w:t>Vendor</w:t>
      </w:r>
      <w:r w:rsidR="002928E6">
        <w:t>’s</w:t>
      </w:r>
      <w:r w:rsidR="008A1309">
        <w:t xml:space="preserve"> </w:t>
      </w:r>
      <w:r>
        <w:t>City, State</w:t>
      </w:r>
      <w:r w:rsidR="008A1309">
        <w:t xml:space="preserve"> region. </w:t>
      </w:r>
      <w:r w:rsidR="002928E6">
        <w:t>Additionally</w:t>
      </w:r>
      <w:r w:rsidR="008A1309">
        <w:t xml:space="preserve">, OSU </w:t>
      </w:r>
      <w:r w:rsidR="00220B78">
        <w:t>entered</w:t>
      </w:r>
      <w:r w:rsidR="008A1309">
        <w:t xml:space="preserve"> a contract with </w:t>
      </w:r>
      <w:r w:rsidR="00FB3C52">
        <w:t>Vendor</w:t>
      </w:r>
      <w:r w:rsidR="008A1309">
        <w:t xml:space="preserve"> to provide a Disaster Recovery as a Service (</w:t>
      </w:r>
      <w:proofErr w:type="spellStart"/>
      <w:r w:rsidR="008A1309">
        <w:t>DRaaS</w:t>
      </w:r>
      <w:proofErr w:type="spellEnd"/>
      <w:r w:rsidR="008A1309">
        <w:t xml:space="preserve">) solution for an alternative DR Site within </w:t>
      </w:r>
      <w:r>
        <w:t>Vendor</w:t>
      </w:r>
      <w:r w:rsidR="008A1309">
        <w:t xml:space="preserve">’s </w:t>
      </w:r>
      <w:r w:rsidR="002928E6">
        <w:t>Cloud Infrastructure in their</w:t>
      </w:r>
      <w:r w:rsidR="008A1309">
        <w:t xml:space="preserve"> </w:t>
      </w:r>
      <w:r>
        <w:t>City, State</w:t>
      </w:r>
      <w:r w:rsidR="008A1309">
        <w:t xml:space="preserve"> region. The alternative DR site has duplicative firewalls, load balancers, middle-tier </w:t>
      </w:r>
      <w:r w:rsidR="002928E6">
        <w:t xml:space="preserve">application servers </w:t>
      </w:r>
      <w:r w:rsidR="008A1309">
        <w:t xml:space="preserve">(warm configuration), and </w:t>
      </w:r>
      <w:r>
        <w:t>Vendor</w:t>
      </w:r>
      <w:r w:rsidR="002928E6">
        <w:t xml:space="preserve"> </w:t>
      </w:r>
      <w:r w:rsidR="008A1309">
        <w:t xml:space="preserve">databases (hot configuration). This environment is designed to allow OSU to be able to failover within two hours with an expected data loss of 15 minutes. When the University decides it can fail back, it can do so at a date/time it determines within no expected data loss. </w:t>
      </w:r>
    </w:p>
    <w:p w14:paraId="7120F239" w14:textId="77777777" w:rsidR="00704047" w:rsidRDefault="00704047" w:rsidP="00E96C78"/>
    <w:p w14:paraId="17F97AFB" w14:textId="102E100C" w:rsidR="00704047" w:rsidRDefault="00C0346D" w:rsidP="00E96C78">
      <w:bookmarkStart w:id="20" w:name="CFS"/>
      <w:r w:rsidRPr="002928E6">
        <w:rPr>
          <w:b/>
        </w:rPr>
        <w:t>Cloud Native</w:t>
      </w:r>
      <w:r w:rsidR="00704047" w:rsidRPr="002928E6">
        <w:rPr>
          <w:b/>
        </w:rPr>
        <w:t xml:space="preserve"> Strategy</w:t>
      </w:r>
      <w:bookmarkEnd w:id="20"/>
      <w:r w:rsidR="00704047" w:rsidRPr="002928E6">
        <w:rPr>
          <w:b/>
        </w:rPr>
        <w:t>:</w:t>
      </w:r>
      <w:r w:rsidR="00202285" w:rsidRPr="002928E6">
        <w:t xml:space="preserve"> Since 20</w:t>
      </w:r>
      <w:r w:rsidR="009F36AE">
        <w:t>2</w:t>
      </w:r>
      <w:r w:rsidR="00202285" w:rsidRPr="002928E6">
        <w:t xml:space="preserve">1, </w:t>
      </w:r>
      <w:r w:rsidR="007064BD">
        <w:t>IT</w:t>
      </w:r>
      <w:r w:rsidR="002A6A9B">
        <w:t xml:space="preserve"> </w:t>
      </w:r>
      <w:r w:rsidR="00202285" w:rsidRPr="002928E6">
        <w:t>has been working with OSU’s administration to adopt a “</w:t>
      </w:r>
      <w:r w:rsidRPr="002928E6">
        <w:t>Cloud Native</w:t>
      </w:r>
      <w:r w:rsidR="00202285" w:rsidRPr="002928E6">
        <w:t xml:space="preserve">” strategy with all new implementations </w:t>
      </w:r>
      <w:r w:rsidR="00430189" w:rsidRPr="002928E6">
        <w:t xml:space="preserve">of software functionality </w:t>
      </w:r>
      <w:r w:rsidR="00202285" w:rsidRPr="002928E6">
        <w:t xml:space="preserve">at OSU. </w:t>
      </w:r>
      <w:r w:rsidRPr="002928E6">
        <w:t>Cloud Native</w:t>
      </w:r>
      <w:r w:rsidR="00202285" w:rsidRPr="002928E6">
        <w:t xml:space="preserve"> recognizes the value of the deployment of new vendor capabilities in either a public cloud or a vendor-specific cloud. In doing so, these application vendors must demonstrate how they are resilient from regional level disasters/disruptions through the existence of a BC-DR strategy where data centers exist in different geographical zones within the U.S. They must also meet stringent security requirements reviewed and approved by </w:t>
      </w:r>
      <w:r w:rsidR="007064BD">
        <w:t>IT</w:t>
      </w:r>
      <w:r w:rsidR="002A6A9B">
        <w:t xml:space="preserve"> </w:t>
      </w:r>
      <w:r w:rsidR="00BC3D6F">
        <w:t>Staff</w:t>
      </w:r>
      <w:r w:rsidR="00202285" w:rsidRPr="002928E6">
        <w:t xml:space="preserve"> as part of an acquisition process and before contracts are signed. These requirements include data encryption in transit and at rest, single sign-on, and multifactor authentication support as defined by OSU. Consequently, numerous business functions have been moved to the “cloud”. These include:</w:t>
      </w:r>
    </w:p>
    <w:p w14:paraId="58EFB5D7" w14:textId="41094843" w:rsidR="00202285" w:rsidRDefault="00202285" w:rsidP="00E96C78"/>
    <w:p w14:paraId="1C26194B" w14:textId="77777777" w:rsidR="00F41705" w:rsidRDefault="00F41705" w:rsidP="00E96C78"/>
    <w:p w14:paraId="7F1FDDF5" w14:textId="77777777" w:rsidR="002F24E6" w:rsidRPr="00075379" w:rsidRDefault="002F24E6" w:rsidP="00075379">
      <w:pPr>
        <w:ind w:left="720"/>
        <w:rPr>
          <w:b/>
        </w:rPr>
      </w:pPr>
      <w:r w:rsidRPr="00075379">
        <w:rPr>
          <w:b/>
        </w:rPr>
        <w:t>Employees:</w:t>
      </w:r>
    </w:p>
    <w:p w14:paraId="0492EC94" w14:textId="522A5DFF" w:rsidR="006C4855" w:rsidRDefault="006C4855" w:rsidP="00075379">
      <w:pPr>
        <w:ind w:left="720"/>
      </w:pPr>
      <w:r>
        <w:t xml:space="preserve">Employee Applications </w:t>
      </w:r>
    </w:p>
    <w:p w14:paraId="138AA4E3" w14:textId="3E64DDF9" w:rsidR="002F24E6" w:rsidRDefault="002F24E6" w:rsidP="00075379">
      <w:pPr>
        <w:ind w:left="720"/>
      </w:pPr>
      <w:r>
        <w:t xml:space="preserve">Employee Training </w:t>
      </w:r>
    </w:p>
    <w:p w14:paraId="7B10F966" w14:textId="3EA4673C" w:rsidR="006C4855" w:rsidRDefault="006C4855" w:rsidP="00075379">
      <w:pPr>
        <w:ind w:left="720"/>
      </w:pPr>
      <w:r>
        <w:lastRenderedPageBreak/>
        <w:t xml:space="preserve">Student Employee Applications </w:t>
      </w:r>
    </w:p>
    <w:p w14:paraId="553CB27E" w14:textId="4419311A" w:rsidR="00202285" w:rsidRDefault="00444056" w:rsidP="00075379">
      <w:pPr>
        <w:ind w:left="720"/>
      </w:pPr>
      <w:r>
        <w:t>Time &amp; Attendance Tracking</w:t>
      </w:r>
      <w:r w:rsidR="006C4855">
        <w:t xml:space="preserve"> </w:t>
      </w:r>
    </w:p>
    <w:p w14:paraId="1498701B" w14:textId="77777777" w:rsidR="002F24E6" w:rsidRDefault="002F24E6" w:rsidP="00075379">
      <w:pPr>
        <w:ind w:left="720"/>
      </w:pPr>
    </w:p>
    <w:p w14:paraId="3711779A" w14:textId="77777777" w:rsidR="002F24E6" w:rsidRPr="00075379" w:rsidRDefault="002F24E6" w:rsidP="00075379">
      <w:pPr>
        <w:ind w:left="720"/>
        <w:rPr>
          <w:b/>
        </w:rPr>
      </w:pPr>
      <w:r w:rsidRPr="00075379">
        <w:rPr>
          <w:b/>
        </w:rPr>
        <w:t>Finance:</w:t>
      </w:r>
    </w:p>
    <w:p w14:paraId="342626D6" w14:textId="0E1C6B71" w:rsidR="005033E5" w:rsidRDefault="005033E5" w:rsidP="00075379">
      <w:pPr>
        <w:ind w:left="720"/>
      </w:pPr>
      <w:r>
        <w:t xml:space="preserve">Campus Event Calendaring </w:t>
      </w:r>
    </w:p>
    <w:p w14:paraId="36ACBC0E" w14:textId="419E6E6D" w:rsidR="002F24E6" w:rsidRDefault="002F24E6" w:rsidP="00075379">
      <w:pPr>
        <w:ind w:left="720"/>
      </w:pPr>
      <w:r>
        <w:t>Electronic Procurement and Contract Management</w:t>
      </w:r>
    </w:p>
    <w:p w14:paraId="1BB73689" w14:textId="75FF31DF" w:rsidR="002F24E6" w:rsidRDefault="002F24E6" w:rsidP="00075379">
      <w:pPr>
        <w:ind w:left="720"/>
      </w:pPr>
      <w:r>
        <w:t xml:space="preserve">ID Card System </w:t>
      </w:r>
    </w:p>
    <w:p w14:paraId="5EB3EA41" w14:textId="5A2935E4" w:rsidR="00353AB0" w:rsidRDefault="00353AB0" w:rsidP="00075379">
      <w:pPr>
        <w:ind w:left="720"/>
      </w:pPr>
      <w:r>
        <w:t xml:space="preserve">ID Card System – Cascades Campus </w:t>
      </w:r>
    </w:p>
    <w:p w14:paraId="372E9A34" w14:textId="7A054BA8" w:rsidR="002F24E6" w:rsidRDefault="002F24E6" w:rsidP="00075379">
      <w:pPr>
        <w:ind w:left="720"/>
      </w:pPr>
      <w:r>
        <w:t xml:space="preserve">Student Accounts Receivables </w:t>
      </w:r>
    </w:p>
    <w:p w14:paraId="11DE8786" w14:textId="77777777" w:rsidR="002F24E6" w:rsidRDefault="002F24E6" w:rsidP="00075379">
      <w:pPr>
        <w:ind w:left="720"/>
      </w:pPr>
    </w:p>
    <w:p w14:paraId="2101CFDC" w14:textId="77777777" w:rsidR="002F24E6" w:rsidRPr="00075379" w:rsidRDefault="002F24E6" w:rsidP="00075379">
      <w:pPr>
        <w:ind w:left="720"/>
        <w:rPr>
          <w:b/>
        </w:rPr>
      </w:pPr>
      <w:r w:rsidRPr="00075379">
        <w:rPr>
          <w:b/>
        </w:rPr>
        <w:t xml:space="preserve">Misc: </w:t>
      </w:r>
    </w:p>
    <w:p w14:paraId="5D8FFCE4" w14:textId="38347873" w:rsidR="002F24E6" w:rsidRDefault="002F24E6" w:rsidP="00075379">
      <w:pPr>
        <w:ind w:left="720"/>
      </w:pPr>
      <w:r>
        <w:t xml:space="preserve">Electronic Signature System </w:t>
      </w:r>
    </w:p>
    <w:p w14:paraId="77E5AC16" w14:textId="4FFD9663" w:rsidR="002F24E6" w:rsidRDefault="002F24E6" w:rsidP="00075379">
      <w:pPr>
        <w:ind w:left="720"/>
      </w:pPr>
      <w:r>
        <w:t xml:space="preserve">Emergency Notification System </w:t>
      </w:r>
    </w:p>
    <w:p w14:paraId="4107D276" w14:textId="4E7F4029" w:rsidR="002F24E6" w:rsidRDefault="002F24E6" w:rsidP="00075379">
      <w:pPr>
        <w:ind w:left="720"/>
      </w:pPr>
      <w:r>
        <w:t xml:space="preserve">Enterprise Document Management </w:t>
      </w:r>
    </w:p>
    <w:p w14:paraId="6421C61E" w14:textId="02CD49D4" w:rsidR="005033E5" w:rsidRDefault="005033E5" w:rsidP="00075379">
      <w:pPr>
        <w:ind w:left="720"/>
      </w:pPr>
      <w:r>
        <w:t xml:space="preserve">Institutional Drupal Web Hosting </w:t>
      </w:r>
    </w:p>
    <w:p w14:paraId="295793EA" w14:textId="1895F0D5" w:rsidR="0013138C" w:rsidRDefault="0013138C" w:rsidP="00075379">
      <w:pPr>
        <w:ind w:left="720"/>
      </w:pPr>
      <w:r>
        <w:t xml:space="preserve">Medical Electronic Records Backups </w:t>
      </w:r>
    </w:p>
    <w:p w14:paraId="4CC8205B" w14:textId="4B44D24E" w:rsidR="002F24E6" w:rsidRDefault="002F24E6" w:rsidP="00075379">
      <w:pPr>
        <w:ind w:left="720"/>
      </w:pPr>
      <w:r>
        <w:t xml:space="preserve">Telecom Management </w:t>
      </w:r>
    </w:p>
    <w:p w14:paraId="348E1F26" w14:textId="2C112518" w:rsidR="005033E5" w:rsidRDefault="007064BD" w:rsidP="005033E5">
      <w:pPr>
        <w:ind w:left="720"/>
      </w:pPr>
      <w:r>
        <w:t>IT</w:t>
      </w:r>
      <w:r w:rsidR="002A6A9B">
        <w:t xml:space="preserve"> </w:t>
      </w:r>
      <w:r w:rsidR="005033E5">
        <w:t xml:space="preserve">Service Management Ticketing System </w:t>
      </w:r>
    </w:p>
    <w:p w14:paraId="4B4DB159" w14:textId="77777777" w:rsidR="002F24E6" w:rsidRDefault="002F24E6" w:rsidP="00075379">
      <w:pPr>
        <w:ind w:left="720"/>
      </w:pPr>
    </w:p>
    <w:p w14:paraId="7E99742D" w14:textId="77777777" w:rsidR="002F24E6" w:rsidRPr="00075379" w:rsidRDefault="002F24E6" w:rsidP="00075379">
      <w:pPr>
        <w:ind w:left="720"/>
        <w:rPr>
          <w:b/>
        </w:rPr>
      </w:pPr>
      <w:r w:rsidRPr="00075379">
        <w:rPr>
          <w:b/>
        </w:rPr>
        <w:t>Research:</w:t>
      </w:r>
    </w:p>
    <w:p w14:paraId="600AE22C" w14:textId="3D1495BB" w:rsidR="002F24E6" w:rsidRDefault="002F24E6" w:rsidP="00075379">
      <w:pPr>
        <w:ind w:left="720"/>
      </w:pPr>
      <w:r>
        <w:t xml:space="preserve">Research Compliance Systems </w:t>
      </w:r>
    </w:p>
    <w:p w14:paraId="1C93ADB2" w14:textId="59C0EF03" w:rsidR="002F24E6" w:rsidRDefault="002F24E6" w:rsidP="00075379">
      <w:pPr>
        <w:ind w:left="720"/>
      </w:pPr>
      <w:r>
        <w:t xml:space="preserve">Research Pre-Award Management </w:t>
      </w:r>
    </w:p>
    <w:p w14:paraId="687B34DE" w14:textId="77777777" w:rsidR="002F24E6" w:rsidRDefault="002F24E6" w:rsidP="00075379">
      <w:pPr>
        <w:ind w:left="720"/>
      </w:pPr>
    </w:p>
    <w:p w14:paraId="59A8131F" w14:textId="77777777" w:rsidR="002F24E6" w:rsidRPr="00075379" w:rsidRDefault="002F24E6" w:rsidP="00075379">
      <w:pPr>
        <w:ind w:left="720"/>
        <w:rPr>
          <w:b/>
        </w:rPr>
      </w:pPr>
      <w:r w:rsidRPr="00075379">
        <w:rPr>
          <w:b/>
        </w:rPr>
        <w:t>Student:</w:t>
      </w:r>
    </w:p>
    <w:p w14:paraId="1FF26A60" w14:textId="599E3C40" w:rsidR="002F24E6" w:rsidRDefault="002F24E6" w:rsidP="00075379">
      <w:pPr>
        <w:ind w:left="720"/>
      </w:pPr>
      <w:r>
        <w:t xml:space="preserve">Automated Room Scheduler </w:t>
      </w:r>
    </w:p>
    <w:p w14:paraId="31E79DBF" w14:textId="267A4E40" w:rsidR="006C4855" w:rsidRDefault="006C4855" w:rsidP="00075379">
      <w:pPr>
        <w:ind w:left="720"/>
      </w:pPr>
      <w:r>
        <w:t xml:space="preserve">Campus Housing Applications </w:t>
      </w:r>
    </w:p>
    <w:p w14:paraId="1D9B7D0F" w14:textId="3D18AF6A" w:rsidR="002F24E6" w:rsidRDefault="002F24E6" w:rsidP="00075379">
      <w:pPr>
        <w:ind w:left="720"/>
      </w:pPr>
      <w:r>
        <w:t xml:space="preserve">Career Services </w:t>
      </w:r>
    </w:p>
    <w:p w14:paraId="711965AA" w14:textId="770E37E4" w:rsidR="002F24E6" w:rsidRDefault="002F24E6" w:rsidP="00075379">
      <w:pPr>
        <w:ind w:left="720"/>
      </w:pPr>
      <w:r>
        <w:t xml:space="preserve">Curriculum Management </w:t>
      </w:r>
    </w:p>
    <w:p w14:paraId="765E13F4" w14:textId="7783237B" w:rsidR="002F24E6" w:rsidRDefault="002F24E6" w:rsidP="00075379">
      <w:pPr>
        <w:ind w:left="720"/>
      </w:pPr>
      <w:r>
        <w:t xml:space="preserve">Electronic Student Evaluation of Teaching </w:t>
      </w:r>
    </w:p>
    <w:p w14:paraId="123078BF" w14:textId="7CF5170C" w:rsidR="002F24E6" w:rsidRDefault="002F24E6" w:rsidP="00075379">
      <w:pPr>
        <w:ind w:left="720"/>
      </w:pPr>
      <w:r>
        <w:t xml:space="preserve">Faculty Vita </w:t>
      </w:r>
    </w:p>
    <w:p w14:paraId="6894E9A9" w14:textId="618220D1" w:rsidR="002F24E6" w:rsidRDefault="002F24E6" w:rsidP="00075379">
      <w:pPr>
        <w:ind w:left="720"/>
      </w:pPr>
      <w:r>
        <w:t xml:space="preserve">Graduate Admissions </w:t>
      </w:r>
    </w:p>
    <w:p w14:paraId="33D4F407" w14:textId="5831DCB3" w:rsidR="002F24E6" w:rsidRDefault="002F24E6" w:rsidP="00075379">
      <w:pPr>
        <w:ind w:left="720"/>
      </w:pPr>
      <w:r>
        <w:t xml:space="preserve">New Student Orientation </w:t>
      </w:r>
    </w:p>
    <w:p w14:paraId="0BA27F25" w14:textId="0BEC92A7" w:rsidR="002F24E6" w:rsidRDefault="002F24E6" w:rsidP="00075379">
      <w:pPr>
        <w:ind w:left="720"/>
      </w:pPr>
      <w:r>
        <w:t xml:space="preserve">Online Catalog of Courses </w:t>
      </w:r>
    </w:p>
    <w:p w14:paraId="73F476AB" w14:textId="0DC2B90F" w:rsidR="00731A60" w:rsidRDefault="00731A60" w:rsidP="00075379">
      <w:pPr>
        <w:ind w:left="720"/>
      </w:pPr>
      <w:r>
        <w:t xml:space="preserve">Online Schedule of Classes </w:t>
      </w:r>
    </w:p>
    <w:p w14:paraId="04798239" w14:textId="3E75A71B" w:rsidR="00731A60" w:rsidRDefault="00731A60" w:rsidP="00075379">
      <w:pPr>
        <w:ind w:left="720"/>
      </w:pPr>
      <w:r>
        <w:t xml:space="preserve">Scholarship Management </w:t>
      </w:r>
    </w:p>
    <w:p w14:paraId="4485812D" w14:textId="42989A51" w:rsidR="002F24E6" w:rsidRDefault="002F24E6" w:rsidP="00075379">
      <w:pPr>
        <w:ind w:left="720"/>
      </w:pPr>
      <w:r>
        <w:t xml:space="preserve">Student </w:t>
      </w:r>
      <w:r w:rsidR="00CE17C4">
        <w:t>Athletics</w:t>
      </w:r>
      <w:r>
        <w:t xml:space="preserve"> Ticketing </w:t>
      </w:r>
    </w:p>
    <w:p w14:paraId="50B9653A" w14:textId="7364E84B" w:rsidR="005033E5" w:rsidRDefault="005033E5" w:rsidP="00075379">
      <w:pPr>
        <w:ind w:left="720"/>
      </w:pPr>
      <w:r>
        <w:t xml:space="preserve">Student Class Scheduling </w:t>
      </w:r>
    </w:p>
    <w:p w14:paraId="736D3FA7" w14:textId="01308168" w:rsidR="00731A60" w:rsidRDefault="00731A60" w:rsidP="00075379">
      <w:pPr>
        <w:ind w:left="720"/>
      </w:pPr>
      <w:r>
        <w:t xml:space="preserve">Student Conduct </w:t>
      </w:r>
    </w:p>
    <w:p w14:paraId="412FE4DA" w14:textId="3CE12582" w:rsidR="002F24E6" w:rsidRDefault="002F24E6" w:rsidP="00075379">
      <w:pPr>
        <w:ind w:left="720"/>
      </w:pPr>
      <w:r>
        <w:t xml:space="preserve">Student Learning Management </w:t>
      </w:r>
    </w:p>
    <w:p w14:paraId="656B4A59" w14:textId="2468C4F2" w:rsidR="002F24E6" w:rsidRDefault="002F24E6" w:rsidP="00075379">
      <w:pPr>
        <w:ind w:left="720"/>
      </w:pPr>
      <w:r>
        <w:t xml:space="preserve">Student Math Placement </w:t>
      </w:r>
    </w:p>
    <w:p w14:paraId="6010194A" w14:textId="2995F82A" w:rsidR="002F24E6" w:rsidRDefault="002F24E6" w:rsidP="00075379">
      <w:pPr>
        <w:ind w:left="720"/>
      </w:pPr>
      <w:r>
        <w:t xml:space="preserve">Student Mobile Applications </w:t>
      </w:r>
    </w:p>
    <w:p w14:paraId="64A7075E" w14:textId="795E2A10" w:rsidR="00731A60" w:rsidRDefault="00731A60" w:rsidP="00075379">
      <w:pPr>
        <w:ind w:left="720"/>
      </w:pPr>
      <w:r>
        <w:t xml:space="preserve">Student Sexual Assault and Alcohol Safety Training </w:t>
      </w:r>
    </w:p>
    <w:p w14:paraId="76D29908" w14:textId="2C809A9B" w:rsidR="00731A60" w:rsidRDefault="00731A60" w:rsidP="00075379">
      <w:pPr>
        <w:ind w:left="720"/>
      </w:pPr>
      <w:r>
        <w:t xml:space="preserve">Study Abroad </w:t>
      </w:r>
    </w:p>
    <w:p w14:paraId="0845B9BA" w14:textId="5CB7EA46" w:rsidR="002F24E6" w:rsidRDefault="002F24E6" w:rsidP="00075379">
      <w:pPr>
        <w:ind w:left="720"/>
      </w:pPr>
      <w:r>
        <w:t xml:space="preserve">Transcript Request Processing </w:t>
      </w:r>
    </w:p>
    <w:p w14:paraId="75F2C4BF" w14:textId="16A36197" w:rsidR="002F24E6" w:rsidRDefault="002F24E6" w:rsidP="00075379">
      <w:pPr>
        <w:ind w:left="720"/>
      </w:pPr>
      <w:r>
        <w:t xml:space="preserve">Undergraduate Recruiting and Applications </w:t>
      </w:r>
    </w:p>
    <w:p w14:paraId="31007ABB" w14:textId="4926CB9B" w:rsidR="003503FA" w:rsidRDefault="003503FA">
      <w:pPr>
        <w:rPr>
          <w:b/>
        </w:rPr>
      </w:pPr>
    </w:p>
    <w:p w14:paraId="705DCD13" w14:textId="77777777" w:rsidR="002928E6" w:rsidRPr="00555EA1" w:rsidRDefault="002928E6"/>
    <w:p w14:paraId="7A7123E8" w14:textId="77777777" w:rsidR="006421A5" w:rsidRPr="004C08F5" w:rsidRDefault="004C08F5">
      <w:pPr>
        <w:ind w:left="720"/>
        <w:jc w:val="center"/>
        <w:rPr>
          <w:b/>
          <w:sz w:val="36"/>
          <w:szCs w:val="36"/>
        </w:rPr>
      </w:pPr>
      <w:bookmarkStart w:id="21" w:name="CRISIS"/>
      <w:r w:rsidRPr="004C08F5">
        <w:rPr>
          <w:b/>
          <w:sz w:val="36"/>
          <w:szCs w:val="36"/>
        </w:rPr>
        <w:t>Crisis Response Procedures</w:t>
      </w:r>
    </w:p>
    <w:bookmarkEnd w:id="21"/>
    <w:p w14:paraId="617B8286" w14:textId="77777777" w:rsidR="006421A5" w:rsidRDefault="006421A5">
      <w:pPr>
        <w:ind w:left="720"/>
        <w:jc w:val="center"/>
        <w:rPr>
          <w:b/>
          <w:sz w:val="32"/>
          <w:szCs w:val="32"/>
        </w:rPr>
      </w:pPr>
    </w:p>
    <w:p w14:paraId="5A4B49A3" w14:textId="77777777" w:rsidR="006421A5" w:rsidRDefault="006421A5">
      <w:pPr>
        <w:rPr>
          <w:b/>
          <w:sz w:val="28"/>
          <w:szCs w:val="28"/>
        </w:rPr>
      </w:pPr>
      <w:bookmarkStart w:id="22" w:name="NOTE"/>
      <w:r w:rsidRPr="006840D0">
        <w:rPr>
          <w:b/>
          <w:sz w:val="28"/>
          <w:szCs w:val="28"/>
        </w:rPr>
        <w:lastRenderedPageBreak/>
        <w:t>Notification</w:t>
      </w:r>
    </w:p>
    <w:bookmarkEnd w:id="22"/>
    <w:p w14:paraId="1554CED4" w14:textId="77777777" w:rsidR="006421A5" w:rsidRDefault="006421A5">
      <w:pPr>
        <w:ind w:left="720"/>
        <w:rPr>
          <w:b/>
          <w:sz w:val="28"/>
          <w:szCs w:val="28"/>
        </w:rPr>
      </w:pPr>
    </w:p>
    <w:p w14:paraId="718F61F8" w14:textId="7778550F" w:rsidR="006F0D9A" w:rsidRDefault="006421A5">
      <w:r>
        <w:t xml:space="preserve">If a disaster is declared by the administration of Oregon State University or if a major loss of service is experienced by </w:t>
      </w:r>
      <w:r w:rsidR="007064BD">
        <w:t>IT</w:t>
      </w:r>
      <w:r>
        <w:t xml:space="preserve">, the </w:t>
      </w:r>
      <w:r w:rsidR="007064BD">
        <w:t>IT</w:t>
      </w:r>
      <w:r w:rsidR="002A6A9B">
        <w:t xml:space="preserve"> </w:t>
      </w:r>
      <w:r w:rsidR="00982A06">
        <w:t>Incident Management</w:t>
      </w:r>
      <w:r>
        <w:t xml:space="preserve"> Team (</w:t>
      </w:r>
      <w:r w:rsidR="00FB3C52">
        <w:t>IMT</w:t>
      </w:r>
      <w:r>
        <w:t>) should be called together</w:t>
      </w:r>
      <w:r w:rsidR="008261CD">
        <w:t xml:space="preserve"> in line with the Planning “P” </w:t>
      </w:r>
      <w:r w:rsidR="006F0D9A">
        <w:t xml:space="preserve">model adopted by both OSU’s Emergency Operations Planning team and </w:t>
      </w:r>
      <w:r w:rsidR="00B37D72">
        <w:t xml:space="preserve">United </w:t>
      </w:r>
      <w:r w:rsidR="00CE17C4">
        <w:t>States’</w:t>
      </w:r>
      <w:r w:rsidR="00B37D72">
        <w:t xml:space="preserve"> </w:t>
      </w:r>
      <w:r w:rsidR="006F0D9A">
        <w:t>Federal Emergency Management Agency (FEMA)</w:t>
      </w:r>
      <w:r>
        <w:t>.</w:t>
      </w:r>
      <w:r w:rsidR="001A5280">
        <w:t xml:space="preserve"> </w:t>
      </w:r>
    </w:p>
    <w:p w14:paraId="24AE67D3" w14:textId="77777777" w:rsidR="006F0D9A" w:rsidRDefault="006F0D9A">
      <w:r>
        <w:rPr>
          <w:b/>
          <w:noProof/>
          <w:sz w:val="28"/>
          <w:szCs w:val="28"/>
        </w:rPr>
        <w:drawing>
          <wp:anchor distT="0" distB="0" distL="114300" distR="114300" simplePos="0" relativeHeight="251660288" behindDoc="0" locked="0" layoutInCell="1" allowOverlap="1" wp14:anchorId="4DE66A2E" wp14:editId="042C8229">
            <wp:simplePos x="0" y="0"/>
            <wp:positionH relativeFrom="column">
              <wp:posOffset>0</wp:posOffset>
            </wp:positionH>
            <wp:positionV relativeFrom="paragraph">
              <wp:posOffset>1270</wp:posOffset>
            </wp:positionV>
            <wp:extent cx="3073400" cy="4509135"/>
            <wp:effectExtent l="0" t="0" r="0" b="5715"/>
            <wp:wrapSquare wrapText="bothSides"/>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2"/>
                    <a:stretch>
                      <a:fillRect/>
                    </a:stretch>
                  </pic:blipFill>
                  <pic:spPr>
                    <a:xfrm>
                      <a:off x="0" y="0"/>
                      <a:ext cx="3073400" cy="4509135"/>
                    </a:xfrm>
                    <a:prstGeom prst="rect">
                      <a:avLst/>
                    </a:prstGeom>
                  </pic:spPr>
                </pic:pic>
              </a:graphicData>
            </a:graphic>
            <wp14:sizeRelH relativeFrom="page">
              <wp14:pctWidth>0</wp14:pctWidth>
            </wp14:sizeRelH>
            <wp14:sizeRelV relativeFrom="page">
              <wp14:pctHeight>0</wp14:pctHeight>
            </wp14:sizeRelV>
          </wp:anchor>
        </w:drawing>
      </w:r>
    </w:p>
    <w:p w14:paraId="51D1BF86" w14:textId="4E3E3876" w:rsidR="009057CF" w:rsidRDefault="00FB3C52">
      <w:r>
        <w:t>IMT</w:t>
      </w:r>
      <w:r w:rsidR="006F0D9A">
        <w:t>’s</w:t>
      </w:r>
      <w:r w:rsidR="00A2109C">
        <w:t xml:space="preserve"> Process</w:t>
      </w:r>
      <w:r w:rsidR="009F1D5B">
        <w:t xml:space="preserve"> </w:t>
      </w:r>
      <w:r w:rsidR="009F1D5B" w:rsidRPr="009E298F">
        <w:t xml:space="preserve">(see </w:t>
      </w:r>
      <w:hyperlink w:anchor="ADC" w:history="1">
        <w:r w:rsidR="009F1D5B" w:rsidRPr="009E298F">
          <w:rPr>
            <w:rStyle w:val="Hyperlink"/>
          </w:rPr>
          <w:t>Addendum C</w:t>
        </w:r>
      </w:hyperlink>
      <w:r w:rsidR="009F1D5B" w:rsidRPr="009E298F">
        <w:t>),</w:t>
      </w:r>
      <w:r w:rsidR="009F1D5B">
        <w:t xml:space="preserve"> </w:t>
      </w:r>
      <w:r w:rsidR="00CE17C4">
        <w:t>reflects</w:t>
      </w:r>
      <w:r w:rsidR="006F0D9A">
        <w:t xml:space="preserve"> OSU’s IMT model where unplanned outages are </w:t>
      </w:r>
      <w:r w:rsidR="00CE17C4">
        <w:t>initially</w:t>
      </w:r>
      <w:r w:rsidR="006F0D9A">
        <w:t xml:space="preserve"> managed by the unit and can be scaled to be coordinated at an institutional level if such an escalation is deemed necessary</w:t>
      </w:r>
      <w:r w:rsidR="0082326F">
        <w:t xml:space="preserve"> (see Incident Command Post below)</w:t>
      </w:r>
      <w:r w:rsidR="006F0D9A">
        <w:t>. A</w:t>
      </w:r>
      <w:r w:rsidR="009F1D5B">
        <w:t xml:space="preserve">n </w:t>
      </w:r>
      <w:r w:rsidR="009057CF">
        <w:t xml:space="preserve">unplanned outage of </w:t>
      </w:r>
      <w:proofErr w:type="gramStart"/>
      <w:r w:rsidR="009057CF">
        <w:t>the</w:t>
      </w:r>
      <w:r w:rsidR="001A5280">
        <w:t xml:space="preserve"> </w:t>
      </w:r>
      <w:r w:rsidR="009057CF">
        <w:t xml:space="preserve"> ERP</w:t>
      </w:r>
      <w:proofErr w:type="gramEnd"/>
      <w:r w:rsidR="009057CF">
        <w:t xml:space="preserve"> system defaults the Incident Commander (IC) role to the current Director, </w:t>
      </w:r>
      <w:r w:rsidR="007064BD">
        <w:t>IT</w:t>
      </w:r>
      <w:r w:rsidR="009057CF">
        <w:t xml:space="preserve">. Any number of other </w:t>
      </w:r>
      <w:proofErr w:type="spellStart"/>
      <w:r w:rsidR="007064BD">
        <w:t>IT</w:t>
      </w:r>
      <w:r w:rsidR="009057CF">
        <w:t>directors</w:t>
      </w:r>
      <w:proofErr w:type="spellEnd"/>
      <w:r w:rsidR="009057CF">
        <w:t xml:space="preserve"> and executive directors may also pick up the IC role in the event the default individual is not available. The Operations Chief role is often filled by the various Associate Directors within </w:t>
      </w:r>
      <w:r w:rsidR="007064BD">
        <w:t>IT</w:t>
      </w:r>
      <w:r w:rsidR="009057CF">
        <w:t xml:space="preserve">, and the Communications Lead can also be anyone listed as a resource on the </w:t>
      </w:r>
      <w:r>
        <w:t>IMT</w:t>
      </w:r>
      <w:r w:rsidR="009057CF">
        <w:t xml:space="preserve"> team. </w:t>
      </w:r>
    </w:p>
    <w:p w14:paraId="76AD6885" w14:textId="77777777" w:rsidR="009057CF" w:rsidRDefault="009057CF"/>
    <w:p w14:paraId="758FA548" w14:textId="66F50066" w:rsidR="006421A5" w:rsidRDefault="009057CF" w:rsidP="00F515C9">
      <w:r>
        <w:t xml:space="preserve">An incident is often assessed by the IC as to </w:t>
      </w:r>
      <w:r w:rsidR="00F85A4C">
        <w:t>whether</w:t>
      </w:r>
      <w:r>
        <w:t xml:space="preserve"> the unplanned outage is short-term in nature (i.e., less than 30 minutes), or if the investigation into </w:t>
      </w:r>
      <w:r w:rsidR="00854F0E">
        <w:t>the</w:t>
      </w:r>
      <w:r>
        <w:t xml:space="preserve"> cause and restoration of services will take longer than an hour. In that initial assessment by the IC, OSU has determined that the IC will notify the rest of the </w:t>
      </w:r>
      <w:r w:rsidR="00FB3C52">
        <w:t>IMT</w:t>
      </w:r>
      <w:r>
        <w:t xml:space="preserve"> using the Emergency Notification System</w:t>
      </w:r>
      <w:r w:rsidR="00147214">
        <w:t xml:space="preserve"> (aka OSU Alert)</w:t>
      </w:r>
      <w:r w:rsidR="006F0D9A">
        <w:t xml:space="preserve">, </w:t>
      </w:r>
      <w:r>
        <w:t>that they have assumed the IC role</w:t>
      </w:r>
      <w:r w:rsidR="006F0D9A">
        <w:t>,</w:t>
      </w:r>
      <w:r>
        <w:t xml:space="preserve"> and asks for another </w:t>
      </w:r>
      <w:r w:rsidR="00FB3C52">
        <w:t>IMT</w:t>
      </w:r>
      <w:r>
        <w:t xml:space="preserve"> member to take on the </w:t>
      </w:r>
      <w:r w:rsidR="00CE17C4">
        <w:t>communications</w:t>
      </w:r>
      <w:r>
        <w:t xml:space="preserve"> lead role. If a determination is made that this outage will take longer than two hours to assess and/or resolve, the IC/Communications Lead will organize a meeting with key stakeholders every two hours to discuss what is known, what</w:t>
      </w:r>
      <w:r w:rsidR="00F515C9">
        <w:t xml:space="preserve"> is being done, ask about impact, and discuss what steps various core offices can do to maintain business operations until the system is returned to service.</w:t>
      </w:r>
      <w:r>
        <w:t xml:space="preserve"> </w:t>
      </w:r>
      <w:r w:rsidR="00F515C9">
        <w:t>In this way clear communications about the unplanned outage, activities being taken, and plans for business continuity can occur.</w:t>
      </w:r>
    </w:p>
    <w:p w14:paraId="22C4BBCF" w14:textId="77777777" w:rsidR="006421A5" w:rsidRDefault="006421A5">
      <w:pPr>
        <w:ind w:left="720"/>
      </w:pPr>
    </w:p>
    <w:p w14:paraId="7065C964" w14:textId="77777777" w:rsidR="006421A5" w:rsidRDefault="006421A5">
      <w:pPr>
        <w:rPr>
          <w:b/>
          <w:sz w:val="28"/>
          <w:szCs w:val="28"/>
        </w:rPr>
      </w:pPr>
      <w:bookmarkStart w:id="23" w:name="ALTCOMM"/>
      <w:r w:rsidRPr="006840D0">
        <w:rPr>
          <w:b/>
          <w:sz w:val="28"/>
          <w:szCs w:val="28"/>
        </w:rPr>
        <w:t>Alternate Communications</w:t>
      </w:r>
    </w:p>
    <w:bookmarkEnd w:id="23"/>
    <w:p w14:paraId="0BEBEF54" w14:textId="77777777" w:rsidR="006421A5" w:rsidRDefault="006421A5">
      <w:pPr>
        <w:ind w:left="720"/>
      </w:pPr>
    </w:p>
    <w:p w14:paraId="75490F80" w14:textId="601D266A" w:rsidR="003314A1" w:rsidRDefault="006421A5">
      <w:r>
        <w:t xml:space="preserve">In the event of a major </w:t>
      </w:r>
      <w:r w:rsidR="00CE17C4">
        <w:t>catastrophic</w:t>
      </w:r>
      <w:r w:rsidR="00E3330C">
        <w:t xml:space="preserve"> event</w:t>
      </w:r>
      <w:r>
        <w:t xml:space="preserve">, the OSU </w:t>
      </w:r>
      <w:r w:rsidR="00F515C9">
        <w:t>Emergency Operations</w:t>
      </w:r>
      <w:r>
        <w:t xml:space="preserve"> Plan </w:t>
      </w:r>
      <w:r w:rsidR="007931A3">
        <w:t xml:space="preserve">(EOP: </w:t>
      </w:r>
      <w:hyperlink r:id="rId13" w:history="1">
        <w:r w:rsidR="00B03987" w:rsidRPr="00981807">
          <w:rPr>
            <w:rStyle w:val="Hyperlink"/>
          </w:rPr>
          <w:t>https://emergency.oregonstate.edu/sites/emergency.oregonstate.edu/files/2022_osu_emergency_operation_plan-signed.pdf</w:t>
        </w:r>
      </w:hyperlink>
      <w:r w:rsidR="00F515C9">
        <w:t>) will</w:t>
      </w:r>
      <w:r>
        <w:t xml:space="preserve"> be followed.</w:t>
      </w:r>
      <w:r w:rsidR="001A5280">
        <w:t xml:space="preserve"> </w:t>
      </w:r>
      <w:r>
        <w:t xml:space="preserve">The </w:t>
      </w:r>
      <w:r w:rsidR="003314A1">
        <w:t xml:space="preserve">EOP has a designated Situation Assessment Team (SAT) which will decide if/when to recommend the activation of </w:t>
      </w:r>
      <w:r>
        <w:t>OSU</w:t>
      </w:r>
      <w:r w:rsidR="003314A1">
        <w:t>’s</w:t>
      </w:r>
      <w:r>
        <w:t xml:space="preserve"> </w:t>
      </w:r>
      <w:r w:rsidR="007931A3">
        <w:t>Incident Management Team (OSU-IMT)</w:t>
      </w:r>
      <w:r w:rsidR="003314A1">
        <w:t xml:space="preserve">. </w:t>
      </w:r>
    </w:p>
    <w:p w14:paraId="0EE4A53A" w14:textId="77777777" w:rsidR="003314A1" w:rsidRDefault="003314A1"/>
    <w:p w14:paraId="74A36222" w14:textId="1040748A" w:rsidR="006421A5" w:rsidRDefault="003314A1">
      <w:r>
        <w:t xml:space="preserve">As needed the OSU-IMT will </w:t>
      </w:r>
      <w:r w:rsidR="00324C11">
        <w:t xml:space="preserve">further </w:t>
      </w:r>
      <w:r>
        <w:t>activate the Crisis Communications Plan (</w:t>
      </w:r>
      <w:hyperlink r:id="rId14" w:history="1">
        <w:r w:rsidR="00FA57C6" w:rsidRPr="00317E62">
          <w:rPr>
            <w:rStyle w:val="Hyperlink"/>
          </w:rPr>
          <w:t>https://oregonstate.app.box.com/s/vxgwi4o68l91wsg8g8bqy2r83lvq7dms</w:t>
        </w:r>
      </w:hyperlink>
      <w:r w:rsidR="00FA57C6">
        <w:t>)</w:t>
      </w:r>
      <w:r>
        <w:t>, which also uses the Emergency Notification System (</w:t>
      </w:r>
      <w:r w:rsidR="00E24B8F">
        <w:t>aka OSU Alert</w:t>
      </w:r>
      <w:r>
        <w:t>), to</w:t>
      </w:r>
      <w:r w:rsidR="006421A5">
        <w:t xml:space="preserve"> assist in providing alternative communications </w:t>
      </w:r>
      <w:r w:rsidR="006421A5">
        <w:lastRenderedPageBreak/>
        <w:t>services as needed.</w:t>
      </w:r>
      <w:r w:rsidR="001A5280">
        <w:t xml:space="preserve"> </w:t>
      </w:r>
      <w:r w:rsidR="00E24B8F">
        <w:t xml:space="preserve">OSU Alert is a cloud-based system which </w:t>
      </w:r>
      <w:r w:rsidR="00F85A4C">
        <w:t>can send</w:t>
      </w:r>
      <w:r w:rsidR="00E24B8F">
        <w:t xml:space="preserve"> out communications in the form of text, email, and phone messages to all students, faculty, and staff within 15 minutes (and often far less). </w:t>
      </w:r>
      <w:r w:rsidR="006421A5">
        <w:t>Cell phones will be the first alternative for disrupted campus communications services.</w:t>
      </w:r>
      <w:r w:rsidR="001A5280">
        <w:t xml:space="preserve"> </w:t>
      </w:r>
      <w:r w:rsidR="006421A5">
        <w:t xml:space="preserve">The </w:t>
      </w:r>
      <w:r w:rsidR="007931A3">
        <w:t>EOP</w:t>
      </w:r>
      <w:r w:rsidR="006421A5">
        <w:t xml:space="preserve"> </w:t>
      </w:r>
      <w:r w:rsidR="00E24B8F">
        <w:t>will coordinate with both the call center and radio communications as needed</w:t>
      </w:r>
      <w:r w:rsidR="006421A5">
        <w:t>.</w:t>
      </w:r>
    </w:p>
    <w:p w14:paraId="3AF897CE" w14:textId="77777777" w:rsidR="006421A5" w:rsidRDefault="006421A5">
      <w:pPr>
        <w:ind w:left="720"/>
      </w:pPr>
    </w:p>
    <w:p w14:paraId="6DE49193" w14:textId="77777777" w:rsidR="006421A5" w:rsidRDefault="006421A5" w:rsidP="00E24B8F">
      <w:r>
        <w:t>In some instances, local disruptions to telephone services may best be worked around by dispatching foot messengers for campus communications.</w:t>
      </w:r>
    </w:p>
    <w:p w14:paraId="74B1A923" w14:textId="77777777" w:rsidR="00C94BEF" w:rsidRDefault="00C94BEF">
      <w:pPr>
        <w:ind w:left="720"/>
      </w:pPr>
    </w:p>
    <w:p w14:paraId="5EB2A3EA" w14:textId="77777777" w:rsidR="006421A5" w:rsidRDefault="00147214">
      <w:pPr>
        <w:rPr>
          <w:b/>
          <w:sz w:val="28"/>
          <w:szCs w:val="28"/>
        </w:rPr>
      </w:pPr>
      <w:bookmarkStart w:id="24" w:name="ICP"/>
      <w:r w:rsidRPr="006840D0">
        <w:rPr>
          <w:b/>
          <w:sz w:val="28"/>
          <w:szCs w:val="28"/>
        </w:rPr>
        <w:t>Incident Command Post (ICP)</w:t>
      </w:r>
    </w:p>
    <w:bookmarkEnd w:id="24"/>
    <w:p w14:paraId="0647401F" w14:textId="77777777" w:rsidR="006421A5" w:rsidRDefault="006421A5">
      <w:pPr>
        <w:ind w:left="720"/>
      </w:pPr>
    </w:p>
    <w:p w14:paraId="76739F41" w14:textId="6561B79C" w:rsidR="001076B7" w:rsidRDefault="007064BD" w:rsidP="00B37D72">
      <w:r>
        <w:t>IT</w:t>
      </w:r>
      <w:r w:rsidR="00305A90">
        <w:t xml:space="preserve"> </w:t>
      </w:r>
      <w:r w:rsidR="006F0D9A">
        <w:t>and OSU both utilize FEMA’s Incident Command System (ICS) model. An ICP can be established for each area autonomously, until the problem is deemed to be widespread and requiring the institution activate its EOP and ICP. Correspondingly, a</w:t>
      </w:r>
      <w:r w:rsidR="00115DD9">
        <w:t xml:space="preserve">s per the </w:t>
      </w:r>
      <w:r w:rsidR="00FB3C52">
        <w:t>IMT</w:t>
      </w:r>
      <w:r w:rsidR="00115DD9">
        <w:t xml:space="preserve"> process, if the unplanned outage is determined t</w:t>
      </w:r>
      <w:r w:rsidR="00A86D7D">
        <w:t xml:space="preserve">o continue over an extended period, an Incident Command Post (ICP) will be designated and all </w:t>
      </w:r>
      <w:r w:rsidR="00FB3C52">
        <w:t>IMT</w:t>
      </w:r>
      <w:r w:rsidR="00A86D7D">
        <w:t xml:space="preserve"> members will be informed of the location of the ICP. </w:t>
      </w:r>
      <w:r w:rsidR="006F0D9A">
        <w:t>If the problem continues to escalate</w:t>
      </w:r>
      <w:r w:rsidR="00EA5A9E">
        <w:t xml:space="preserve"> OSU can choose to activate an institutional ICP to coordinate activities.</w:t>
      </w:r>
    </w:p>
    <w:p w14:paraId="4CB17115" w14:textId="77777777" w:rsidR="006421A5" w:rsidRDefault="006421A5">
      <w:pPr>
        <w:ind w:left="720"/>
      </w:pPr>
    </w:p>
    <w:p w14:paraId="4E4BFED5" w14:textId="77777777" w:rsidR="006421A5" w:rsidRDefault="006421A5">
      <w:pPr>
        <w:rPr>
          <w:b/>
          <w:sz w:val="28"/>
          <w:szCs w:val="28"/>
        </w:rPr>
      </w:pPr>
      <w:bookmarkStart w:id="25" w:name="MOBILIZATION"/>
      <w:r w:rsidRPr="006840D0">
        <w:rPr>
          <w:b/>
          <w:sz w:val="28"/>
          <w:szCs w:val="28"/>
        </w:rPr>
        <w:t>Mobilization</w:t>
      </w:r>
    </w:p>
    <w:bookmarkEnd w:id="25"/>
    <w:p w14:paraId="547C00CD" w14:textId="77777777" w:rsidR="006421A5" w:rsidRDefault="006421A5">
      <w:pPr>
        <w:ind w:left="720"/>
      </w:pPr>
    </w:p>
    <w:p w14:paraId="3437A6FE" w14:textId="21797494" w:rsidR="00147214" w:rsidRDefault="39F8287E">
      <w:r>
        <w:t xml:space="preserve">The first task for the Incident Commander (IC) is to gather the requisite technical staff and initiate an assessment of the unplanned outage. Technical staff will then provide an assessment as to whether the unplanned outage is significant in both nature and in the effort to return the application to service. If in this assessment the IC believes this to be an event that will exceed one hour, the IC will use OSU Alert to notify the </w:t>
      </w:r>
      <w:r w:rsidR="00FB3C52">
        <w:t>IMT</w:t>
      </w:r>
      <w:r>
        <w:t xml:space="preserve"> that IC has been assumed and request another member of the </w:t>
      </w:r>
      <w:r w:rsidR="00FB3C52">
        <w:t>IMT</w:t>
      </w:r>
      <w:r>
        <w:t xml:space="preserve"> take on Communications Lead.</w:t>
      </w:r>
    </w:p>
    <w:p w14:paraId="560E350A" w14:textId="77777777" w:rsidR="004F7738" w:rsidRDefault="004F7738"/>
    <w:p w14:paraId="7A15A782" w14:textId="7C61BAF0" w:rsidR="006421A5" w:rsidRDefault="006421A5">
      <w:r>
        <w:t>This assessment should include the nature of the problem, scope of the problem, impact on services, resources required to resolve or mitigate the problem, and notification of parties effected.</w:t>
      </w:r>
      <w:r w:rsidR="001A5280">
        <w:t xml:space="preserve"> </w:t>
      </w:r>
      <w:r>
        <w:t>The next step will be to prioritize emergency actions and responses, followed by communication of critical information and instructions.</w:t>
      </w:r>
      <w:r w:rsidR="001A5280">
        <w:t xml:space="preserve"> </w:t>
      </w:r>
      <w:r>
        <w:t>The assessment of the incident will dictate what resources need to be available to bring about a solution.</w:t>
      </w:r>
      <w:r w:rsidR="001A5280">
        <w:t xml:space="preserve"> </w:t>
      </w:r>
      <w:r>
        <w:t>These resources may include regular or additional staff, vendors, users, and contractors, along with hardware or components and auxiliary equipment such as pumps or generators. User Reaction Plans will provide information on critical process and user alternate service options</w:t>
      </w:r>
      <w:r w:rsidR="00CB0861">
        <w:t>.</w:t>
      </w:r>
    </w:p>
    <w:p w14:paraId="2BC80F21" w14:textId="77777777" w:rsidR="006421A5" w:rsidRDefault="006421A5"/>
    <w:p w14:paraId="34F923DB" w14:textId="2F7CB28D" w:rsidR="006421A5" w:rsidRDefault="00CB0861">
      <w:pPr>
        <w:pStyle w:val="Heading1"/>
      </w:pPr>
      <w:bookmarkStart w:id="26" w:name="RESTART"/>
      <w:r>
        <w:rPr>
          <w:sz w:val="28"/>
          <w:szCs w:val="28"/>
        </w:rPr>
        <w:t>Disaster Recovery as a Service Activation</w:t>
      </w:r>
    </w:p>
    <w:bookmarkEnd w:id="26"/>
    <w:p w14:paraId="54E14B3E" w14:textId="77777777" w:rsidR="006421A5" w:rsidRDefault="006421A5">
      <w:pPr>
        <w:pStyle w:val="Heading1"/>
        <w:rPr>
          <w:rFonts w:eastAsia="SimSun"/>
          <w:b w:val="0"/>
          <w:bCs w:val="0"/>
          <w:lang w:eastAsia="zh-CN"/>
        </w:rPr>
      </w:pPr>
    </w:p>
    <w:p w14:paraId="242414B7" w14:textId="406CB676" w:rsidR="00CB0861" w:rsidRDefault="00CB0861">
      <w:r>
        <w:t xml:space="preserve">There are four named roles who can activate a Disaster Recovery failover from the </w:t>
      </w:r>
      <w:proofErr w:type="gramStart"/>
      <w:r w:rsidR="007064BD">
        <w:t>City</w:t>
      </w:r>
      <w:proofErr w:type="gramEnd"/>
      <w:r w:rsidR="007064BD">
        <w:t>, State</w:t>
      </w:r>
      <w:r>
        <w:t xml:space="preserve"> region to the </w:t>
      </w:r>
      <w:r w:rsidR="007064BD">
        <w:t>City, State</w:t>
      </w:r>
      <w:r>
        <w:t xml:space="preserve"> region. These four roles are: OSU’s Chief Information Officer, OSU’s Deputy Chief Information Officer, IT’s Executive Director, and the Director, </w:t>
      </w:r>
      <w:r w:rsidR="007064BD">
        <w:t>IT</w:t>
      </w:r>
      <w:r>
        <w:t xml:space="preserve">. Any of these four roles are designated contact points for </w:t>
      </w:r>
      <w:r w:rsidR="00FB3C52">
        <w:t>Vendor</w:t>
      </w:r>
      <w:r>
        <w:t xml:space="preserve"> Business </w:t>
      </w:r>
      <w:r w:rsidR="00F85A4C">
        <w:t>Solutions and</w:t>
      </w:r>
      <w:r>
        <w:t xml:space="preserve"> can request the activation of the DR site in </w:t>
      </w:r>
      <w:r w:rsidR="007064BD">
        <w:t>City, State</w:t>
      </w:r>
      <w:r>
        <w:t xml:space="preserve">. OSU and </w:t>
      </w:r>
      <w:r w:rsidR="00FB3C52">
        <w:t>Vendor</w:t>
      </w:r>
      <w:r>
        <w:t xml:space="preserve"> have already built the DR site and have drafted up a “Run book” which</w:t>
      </w:r>
      <w:r w:rsidR="00281B13">
        <w:t xml:space="preserve"> details the exact process for activating </w:t>
      </w:r>
      <w:r w:rsidR="003F3B87">
        <w:t>all</w:t>
      </w:r>
      <w:r w:rsidR="00281B13">
        <w:t xml:space="preserve"> the essential applications OSU requires to manage its daily central operations.</w:t>
      </w:r>
    </w:p>
    <w:p w14:paraId="059AE77C" w14:textId="77777777" w:rsidR="00CB0861" w:rsidRDefault="00CB0861"/>
    <w:p w14:paraId="12EDBF70" w14:textId="77777777" w:rsidR="006421A5" w:rsidRDefault="006421A5" w:rsidP="00CB58E9">
      <w:pPr>
        <w:rPr>
          <w:b/>
          <w:sz w:val="28"/>
          <w:szCs w:val="28"/>
        </w:rPr>
      </w:pPr>
    </w:p>
    <w:p w14:paraId="45D5F232" w14:textId="77777777" w:rsidR="006421A5" w:rsidRDefault="006421A5">
      <w:pPr>
        <w:rPr>
          <w:b/>
          <w:sz w:val="28"/>
          <w:szCs w:val="28"/>
        </w:rPr>
      </w:pPr>
      <w:bookmarkStart w:id="27" w:name="PMORTEM"/>
      <w:r w:rsidRPr="006840D0">
        <w:rPr>
          <w:b/>
          <w:sz w:val="28"/>
          <w:szCs w:val="28"/>
        </w:rPr>
        <w:t>Post</w:t>
      </w:r>
      <w:r w:rsidR="00CB58E9" w:rsidRPr="006840D0">
        <w:rPr>
          <w:b/>
          <w:sz w:val="28"/>
          <w:szCs w:val="28"/>
        </w:rPr>
        <w:t>-Mortem</w:t>
      </w:r>
      <w:r w:rsidRPr="006840D0">
        <w:rPr>
          <w:b/>
          <w:sz w:val="28"/>
          <w:szCs w:val="28"/>
        </w:rPr>
        <w:t xml:space="preserve"> Review </w:t>
      </w:r>
      <w:r w:rsidR="00CB58E9" w:rsidRPr="006840D0">
        <w:rPr>
          <w:b/>
          <w:sz w:val="28"/>
          <w:szCs w:val="28"/>
        </w:rPr>
        <w:t>and Incident Report:</w:t>
      </w:r>
    </w:p>
    <w:bookmarkEnd w:id="27"/>
    <w:p w14:paraId="3BB93F15" w14:textId="77777777" w:rsidR="006421A5" w:rsidRDefault="006421A5">
      <w:pPr>
        <w:ind w:left="720"/>
      </w:pPr>
    </w:p>
    <w:p w14:paraId="4CB5D714" w14:textId="2A92710E" w:rsidR="006421A5" w:rsidRDefault="006421A5">
      <w:r>
        <w:lastRenderedPageBreak/>
        <w:t>After any crisis has been resolved, the</w:t>
      </w:r>
      <w:r w:rsidR="00CB58E9">
        <w:t xml:space="preserve"> designated IC for the </w:t>
      </w:r>
      <w:proofErr w:type="gramStart"/>
      <w:r w:rsidR="00CB58E9">
        <w:t>unplanned</w:t>
      </w:r>
      <w:r w:rsidR="001A5280">
        <w:t xml:space="preserve"> </w:t>
      </w:r>
      <w:r w:rsidR="00CB58E9">
        <w:t xml:space="preserve"> outage</w:t>
      </w:r>
      <w:proofErr w:type="gramEnd"/>
      <w:r w:rsidR="00CB58E9">
        <w:t xml:space="preserve"> hold a post-mortem review to better understand root cause of the unplanned outage, what took place during the outage, and what lessons were learned to better ensure any potential mistakes are not repeated. Additionally, the IC will provide a thorough Incident Report documenting time, date, root cause, activities that occurred during the outage, communications efforts, and</w:t>
      </w:r>
      <w:r w:rsidR="002565A2">
        <w:t xml:space="preserve"> what steps are being taken to mitigate the potential for a repeat of that outage. This report will</w:t>
      </w:r>
      <w:r w:rsidR="00CB58E9">
        <w:t xml:space="preserve"> be submitted to and reviewed by the</w:t>
      </w:r>
      <w:r>
        <w:t xml:space="preserve"> </w:t>
      </w:r>
      <w:r w:rsidR="00FB3C52">
        <w:t>IMT</w:t>
      </w:r>
      <w:r w:rsidR="002565A2">
        <w:t xml:space="preserve"> to ensure it is complete and/or request for greater clarification or follow through as events warrant</w:t>
      </w:r>
      <w:r w:rsidR="00CB58E9">
        <w:t>.</w:t>
      </w:r>
      <w:r w:rsidR="002565A2">
        <w:t xml:space="preserve"> This is also an opportunity for the IC</w:t>
      </w:r>
      <w:r>
        <w:t xml:space="preserve"> to identify changes in content and procedures that will make the </w:t>
      </w:r>
      <w:r w:rsidR="002565A2">
        <w:t>BC-DR Plan</w:t>
      </w:r>
      <w:r>
        <w:t xml:space="preserve"> more useful, should a similar incident occur in the future.</w:t>
      </w:r>
      <w:r w:rsidR="001A5280">
        <w:t xml:space="preserve"> </w:t>
      </w:r>
      <w:r>
        <w:t xml:space="preserve">Updates or notes for updates to the </w:t>
      </w:r>
      <w:r w:rsidR="002565A2">
        <w:t>BC-DR</w:t>
      </w:r>
      <w:r>
        <w:t xml:space="preserve"> Plan should be made as soon as practical both to capture fresh incident information and to have a current Plan available for future access.</w:t>
      </w:r>
      <w:r w:rsidR="001A5280">
        <w:t xml:space="preserve"> </w:t>
      </w:r>
      <w:r>
        <w:t xml:space="preserve">All changes to the Plan should be noted in the Maintenance Log in </w:t>
      </w:r>
      <w:hyperlink w:anchor="ADF" w:history="1">
        <w:r w:rsidRPr="009E298F">
          <w:rPr>
            <w:rStyle w:val="Hyperlink"/>
          </w:rPr>
          <w:t>Addendum F</w:t>
        </w:r>
      </w:hyperlink>
      <w:r w:rsidRPr="009E298F">
        <w:t>.</w:t>
      </w:r>
    </w:p>
    <w:p w14:paraId="7708FAEC" w14:textId="77777777" w:rsidR="006421A5" w:rsidRDefault="006421A5">
      <w:pPr>
        <w:rPr>
          <w:b/>
          <w:sz w:val="28"/>
          <w:szCs w:val="28"/>
        </w:rPr>
      </w:pPr>
    </w:p>
    <w:p w14:paraId="2E8F15B7" w14:textId="215A7C09" w:rsidR="00B37D72" w:rsidRPr="004C08F5" w:rsidRDefault="004E6945" w:rsidP="00B37D72">
      <w:pPr>
        <w:jc w:val="center"/>
        <w:rPr>
          <w:b/>
          <w:bCs/>
          <w:sz w:val="36"/>
          <w:szCs w:val="36"/>
        </w:rPr>
      </w:pPr>
      <w:r>
        <w:rPr>
          <w:b/>
          <w:bCs/>
          <w:sz w:val="32"/>
          <w:szCs w:val="32"/>
        </w:rPr>
        <w:br w:type="page"/>
      </w:r>
      <w:bookmarkStart w:id="28" w:name="BCDEPT"/>
      <w:r w:rsidRPr="004C08F5">
        <w:rPr>
          <w:b/>
          <w:bCs/>
          <w:sz w:val="36"/>
          <w:szCs w:val="36"/>
        </w:rPr>
        <w:lastRenderedPageBreak/>
        <w:t xml:space="preserve">Business </w:t>
      </w:r>
      <w:r w:rsidR="00CE17C4" w:rsidRPr="004C08F5">
        <w:rPr>
          <w:b/>
          <w:bCs/>
          <w:sz w:val="36"/>
          <w:szCs w:val="36"/>
        </w:rPr>
        <w:t>Continuity</w:t>
      </w:r>
      <w:r w:rsidRPr="004C08F5">
        <w:rPr>
          <w:b/>
          <w:bCs/>
          <w:sz w:val="36"/>
          <w:szCs w:val="36"/>
        </w:rPr>
        <w:t xml:space="preserve"> – Department Engagem</w:t>
      </w:r>
      <w:r w:rsidR="00B37D72" w:rsidRPr="004C08F5">
        <w:rPr>
          <w:b/>
          <w:bCs/>
          <w:sz w:val="36"/>
          <w:szCs w:val="36"/>
        </w:rPr>
        <w:t>ent</w:t>
      </w:r>
    </w:p>
    <w:bookmarkEnd w:id="28"/>
    <w:p w14:paraId="4240C933" w14:textId="77777777" w:rsidR="00B37D72" w:rsidRPr="00842D87" w:rsidRDefault="00B37D72" w:rsidP="00B37D72">
      <w:pPr>
        <w:jc w:val="center"/>
        <w:rPr>
          <w:b/>
          <w:sz w:val="28"/>
          <w:szCs w:val="28"/>
        </w:rPr>
      </w:pPr>
    </w:p>
    <w:p w14:paraId="4A737A73" w14:textId="77777777" w:rsidR="0093629A" w:rsidRPr="00842D87" w:rsidRDefault="0093629A" w:rsidP="00B37D72">
      <w:bookmarkStart w:id="29" w:name="BCPROCESS"/>
      <w:r w:rsidRPr="00842D87">
        <w:rPr>
          <w:b/>
          <w:sz w:val="28"/>
          <w:szCs w:val="28"/>
        </w:rPr>
        <w:t>Business Continuity Processes:</w:t>
      </w:r>
    </w:p>
    <w:bookmarkEnd w:id="29"/>
    <w:p w14:paraId="4B2D6E36" w14:textId="77777777" w:rsidR="0093629A" w:rsidRPr="00842D87" w:rsidRDefault="0093629A" w:rsidP="0093629A">
      <w:pPr>
        <w:ind w:left="720"/>
      </w:pPr>
    </w:p>
    <w:p w14:paraId="28E9DEB1" w14:textId="2B372A3A" w:rsidR="004E6945" w:rsidRPr="00842D87" w:rsidRDefault="00B37D72" w:rsidP="0093629A">
      <w:r w:rsidRPr="00842D87">
        <w:t xml:space="preserve">After an unplanned outage occurs, the </w:t>
      </w:r>
      <w:r w:rsidR="00FB3C52">
        <w:t>IMT</w:t>
      </w:r>
      <w:r w:rsidRPr="00842D87">
        <w:t xml:space="preserve"> process includes a recurring </w:t>
      </w:r>
      <w:r w:rsidR="009F36AE">
        <w:t>every two</w:t>
      </w:r>
      <w:r w:rsidR="00E3047A" w:rsidRPr="00842D87">
        <w:t>-</w:t>
      </w:r>
      <w:r w:rsidRPr="00842D87">
        <w:t xml:space="preserve">hour communications update for key stakeholders associated with the core operations of </w:t>
      </w:r>
      <w:proofErr w:type="gramStart"/>
      <w:r w:rsidRPr="00842D87">
        <w:t>the</w:t>
      </w:r>
      <w:r w:rsidR="001A5280">
        <w:t xml:space="preserve"> </w:t>
      </w:r>
      <w:r w:rsidRPr="00842D87">
        <w:t xml:space="preserve"> ERP</w:t>
      </w:r>
      <w:proofErr w:type="gramEnd"/>
      <w:r w:rsidRPr="00842D87">
        <w:t xml:space="preserve"> system. This recurring meeting with key </w:t>
      </w:r>
      <w:r w:rsidR="00CE17C4" w:rsidRPr="00842D87">
        <w:t>stakeholders</w:t>
      </w:r>
      <w:r w:rsidRPr="00842D87">
        <w:t xml:space="preserve"> will be organized by the </w:t>
      </w:r>
      <w:r w:rsidR="006D2AE5" w:rsidRPr="00842D87">
        <w:t>IMT-</w:t>
      </w:r>
      <w:r w:rsidRPr="00842D87">
        <w:t>Communications Lead to happen every two hours over the duration of the outage. The purpose of these recurring meetings is to ensure all stakeholders understand the</w:t>
      </w:r>
      <w:r w:rsidR="006D2AE5" w:rsidRPr="00842D87">
        <w:t xml:space="preserve"> current understanding of the root cause of the outage, the steps being taken to resolve the outage, and the anticipated timeline of events to fully restore operations. Additionally, these meetings will also be used as planning sessions with the key stakeholders for business continuity and service resumption.</w:t>
      </w:r>
    </w:p>
    <w:p w14:paraId="2F10F44F" w14:textId="77777777" w:rsidR="006D2AE5" w:rsidRPr="00842D87" w:rsidRDefault="006D2AE5" w:rsidP="0093629A"/>
    <w:p w14:paraId="38794388" w14:textId="37CA3A6B" w:rsidR="006D2AE5" w:rsidRDefault="006D2AE5" w:rsidP="0093629A">
      <w:r w:rsidRPr="00842D87">
        <w:t xml:space="preserve">With the shift to </w:t>
      </w:r>
      <w:r w:rsidR="007064BD">
        <w:t>Vendor</w:t>
      </w:r>
      <w:r w:rsidR="00281B13" w:rsidRPr="00842D87">
        <w:t>’s Cloud</w:t>
      </w:r>
      <w:r w:rsidRPr="00842D87">
        <w:t xml:space="preserve">, OSU has been able to build some degree of business resilience with the numerous applications which are built into public/vendor clouds. </w:t>
      </w:r>
      <w:r w:rsidR="00281B13" w:rsidRPr="00842D87">
        <w:t xml:space="preserve">If there is a decision to fail over to the alternative DR site in </w:t>
      </w:r>
      <w:r w:rsidR="007064BD">
        <w:t>City, State</w:t>
      </w:r>
      <w:r w:rsidR="00281B13" w:rsidRPr="00842D87">
        <w:t>, various user offices will need to determine what data (from the point of failure) was no longer in the alternate site’s databases</w:t>
      </w:r>
      <w:r w:rsidRPr="00842D87">
        <w:t>.</w:t>
      </w:r>
      <w:r w:rsidR="00281B13" w:rsidRPr="00842D87">
        <w:t xml:space="preserve"> </w:t>
      </w:r>
      <w:r w:rsidR="00842D87" w:rsidRPr="00842D87">
        <w:t>As described earlier, OSU expects a fail</w:t>
      </w:r>
      <w:r w:rsidR="00FF49C8">
        <w:t>-</w:t>
      </w:r>
      <w:r w:rsidR="00842D87" w:rsidRPr="00842D87">
        <w:t xml:space="preserve">over from the production site within the </w:t>
      </w:r>
      <w:proofErr w:type="gramStart"/>
      <w:r w:rsidR="007064BD">
        <w:t>City</w:t>
      </w:r>
      <w:proofErr w:type="gramEnd"/>
      <w:r w:rsidR="007064BD">
        <w:t>, State</w:t>
      </w:r>
      <w:r w:rsidR="00842D87" w:rsidRPr="00842D87">
        <w:t xml:space="preserve"> region to the </w:t>
      </w:r>
      <w:r w:rsidR="007064BD">
        <w:t>City, State</w:t>
      </w:r>
      <w:r w:rsidR="00842D87" w:rsidRPr="00842D87">
        <w:t xml:space="preserve"> region would result in 15 minutes of data loss from the point the production environment failed.</w:t>
      </w:r>
      <w:r w:rsidR="00281B13" w:rsidRPr="00842D87">
        <w:t xml:space="preserve"> </w:t>
      </w:r>
      <w:r w:rsidR="00842D87" w:rsidRPr="00842D87">
        <w:t xml:space="preserve">Each user office, consequently. </w:t>
      </w:r>
      <w:r w:rsidR="00281B13" w:rsidRPr="00842D87">
        <w:t xml:space="preserve">would then need to </w:t>
      </w:r>
      <w:r w:rsidR="00842D87" w:rsidRPr="00842D87">
        <w:t xml:space="preserve">analyze and </w:t>
      </w:r>
      <w:r w:rsidR="00281B13" w:rsidRPr="00842D87">
        <w:t>resubmit those data changes</w:t>
      </w:r>
      <w:r w:rsidR="00842D87" w:rsidRPr="00842D87">
        <w:t xml:space="preserve">. </w:t>
      </w:r>
    </w:p>
    <w:p w14:paraId="1F20812A" w14:textId="77777777" w:rsidR="006D2AE5" w:rsidRDefault="006D2AE5" w:rsidP="0093629A"/>
    <w:p w14:paraId="3D07EA0C" w14:textId="77777777" w:rsidR="006D2AE5" w:rsidRDefault="006D2AE5" w:rsidP="0093629A">
      <w:pPr>
        <w:rPr>
          <w:b/>
          <w:bCs/>
          <w:sz w:val="32"/>
          <w:szCs w:val="32"/>
        </w:rPr>
      </w:pPr>
    </w:p>
    <w:p w14:paraId="73AA9444" w14:textId="77777777" w:rsidR="006D2AE5" w:rsidRDefault="006D2AE5" w:rsidP="0093629A">
      <w:pPr>
        <w:rPr>
          <w:b/>
          <w:bCs/>
          <w:sz w:val="32"/>
          <w:szCs w:val="32"/>
        </w:rPr>
      </w:pPr>
    </w:p>
    <w:p w14:paraId="7206E099" w14:textId="77777777" w:rsidR="006D2AE5" w:rsidRDefault="006D2AE5" w:rsidP="0093629A">
      <w:pPr>
        <w:rPr>
          <w:b/>
          <w:bCs/>
          <w:sz w:val="32"/>
          <w:szCs w:val="32"/>
        </w:rPr>
      </w:pPr>
    </w:p>
    <w:p w14:paraId="0CE33D01" w14:textId="77777777" w:rsidR="006D2AE5" w:rsidRDefault="006D2AE5" w:rsidP="0093629A">
      <w:pPr>
        <w:rPr>
          <w:b/>
          <w:bCs/>
          <w:sz w:val="32"/>
          <w:szCs w:val="32"/>
        </w:rPr>
      </w:pPr>
    </w:p>
    <w:p w14:paraId="04A806BD" w14:textId="77777777" w:rsidR="006D2AE5" w:rsidRDefault="006D2AE5" w:rsidP="0093629A">
      <w:pPr>
        <w:rPr>
          <w:b/>
          <w:bCs/>
          <w:sz w:val="32"/>
          <w:szCs w:val="32"/>
        </w:rPr>
      </w:pPr>
    </w:p>
    <w:p w14:paraId="3D173D0E" w14:textId="77777777" w:rsidR="006D2AE5" w:rsidRDefault="006D2AE5" w:rsidP="0093629A">
      <w:pPr>
        <w:rPr>
          <w:b/>
          <w:bCs/>
          <w:sz w:val="32"/>
          <w:szCs w:val="32"/>
        </w:rPr>
      </w:pPr>
    </w:p>
    <w:p w14:paraId="3F8E04FF" w14:textId="77777777" w:rsidR="006D2AE5" w:rsidRDefault="006D2AE5" w:rsidP="0093629A">
      <w:pPr>
        <w:rPr>
          <w:b/>
          <w:bCs/>
          <w:sz w:val="32"/>
          <w:szCs w:val="32"/>
        </w:rPr>
      </w:pPr>
    </w:p>
    <w:p w14:paraId="46628C58" w14:textId="77777777" w:rsidR="006D2AE5" w:rsidRDefault="006D2AE5" w:rsidP="0093629A">
      <w:pPr>
        <w:rPr>
          <w:b/>
          <w:bCs/>
          <w:sz w:val="32"/>
          <w:szCs w:val="32"/>
        </w:rPr>
      </w:pPr>
    </w:p>
    <w:p w14:paraId="4DAEE06A" w14:textId="77777777" w:rsidR="006421A5" w:rsidRPr="00E3047A" w:rsidRDefault="00E3047A" w:rsidP="00E3047A">
      <w:pPr>
        <w:rPr>
          <w:b/>
          <w:bCs/>
          <w:sz w:val="32"/>
          <w:szCs w:val="32"/>
        </w:rPr>
      </w:pPr>
      <w:r>
        <w:rPr>
          <w:b/>
          <w:bCs/>
          <w:sz w:val="32"/>
          <w:szCs w:val="32"/>
        </w:rPr>
        <w:br w:type="page"/>
      </w:r>
    </w:p>
    <w:p w14:paraId="48E4112F" w14:textId="77777777" w:rsidR="006421A5" w:rsidRDefault="006421A5">
      <w:pPr>
        <w:jc w:val="center"/>
        <w:rPr>
          <w:b/>
          <w:bCs/>
        </w:rPr>
      </w:pPr>
    </w:p>
    <w:p w14:paraId="70740745" w14:textId="77777777" w:rsidR="006421A5" w:rsidRDefault="001A3359">
      <w:pPr>
        <w:jc w:val="center"/>
        <w:rPr>
          <w:b/>
          <w:sz w:val="44"/>
          <w:szCs w:val="44"/>
        </w:rPr>
      </w:pPr>
      <w:bookmarkStart w:id="30" w:name="ADA"/>
      <w:r>
        <w:rPr>
          <w:b/>
          <w:sz w:val="44"/>
          <w:szCs w:val="44"/>
        </w:rPr>
        <w:t>Addendum A</w:t>
      </w:r>
      <w:bookmarkEnd w:id="30"/>
    </w:p>
    <w:p w14:paraId="2E47E20C" w14:textId="77777777" w:rsidR="006421A5" w:rsidRDefault="006421A5">
      <w:pPr>
        <w:jc w:val="center"/>
        <w:rPr>
          <w:b/>
          <w:sz w:val="40"/>
          <w:szCs w:val="40"/>
        </w:rPr>
      </w:pPr>
    </w:p>
    <w:p w14:paraId="16B7A321" w14:textId="77777777" w:rsidR="001A3359" w:rsidRDefault="001A3359">
      <w:pPr>
        <w:jc w:val="center"/>
        <w:rPr>
          <w:b/>
          <w:sz w:val="40"/>
          <w:szCs w:val="40"/>
        </w:rPr>
      </w:pPr>
      <w:r>
        <w:rPr>
          <w:b/>
          <w:sz w:val="40"/>
          <w:szCs w:val="40"/>
        </w:rPr>
        <w:t>Network Topology</w:t>
      </w:r>
    </w:p>
    <w:p w14:paraId="1DF9E861" w14:textId="6287D715" w:rsidR="001A3359" w:rsidRDefault="001A3359">
      <w:pPr>
        <w:jc w:val="center"/>
        <w:rPr>
          <w:b/>
          <w:sz w:val="40"/>
          <w:szCs w:val="40"/>
        </w:rPr>
      </w:pPr>
    </w:p>
    <w:p w14:paraId="17549E58" w14:textId="642FF635" w:rsidR="00E3047A" w:rsidRDefault="001A5280">
      <w:pPr>
        <w:rPr>
          <w:b/>
          <w:sz w:val="40"/>
          <w:szCs w:val="40"/>
        </w:rPr>
      </w:pPr>
      <w:r>
        <w:rPr>
          <w:b/>
          <w:sz w:val="40"/>
          <w:szCs w:val="40"/>
        </w:rPr>
        <w:t>REDACTED</w:t>
      </w:r>
      <w:r w:rsidR="00E3047A">
        <w:rPr>
          <w:b/>
          <w:sz w:val="40"/>
          <w:szCs w:val="40"/>
        </w:rPr>
        <w:br w:type="page"/>
      </w:r>
    </w:p>
    <w:p w14:paraId="02566BED" w14:textId="77777777" w:rsidR="00786100" w:rsidRDefault="00CE17C4" w:rsidP="00786100">
      <w:pPr>
        <w:jc w:val="center"/>
        <w:rPr>
          <w:b/>
          <w:sz w:val="40"/>
          <w:szCs w:val="40"/>
        </w:rPr>
      </w:pPr>
      <w:r>
        <w:rPr>
          <w:b/>
          <w:sz w:val="40"/>
          <w:szCs w:val="40"/>
        </w:rPr>
        <w:lastRenderedPageBreak/>
        <w:t>A</w:t>
      </w:r>
      <w:r w:rsidR="00786100">
        <w:rPr>
          <w:b/>
          <w:sz w:val="40"/>
          <w:szCs w:val="40"/>
        </w:rPr>
        <w:t>ddendum B</w:t>
      </w:r>
    </w:p>
    <w:p w14:paraId="5163D2F0" w14:textId="7DA01BC6" w:rsidR="00786100" w:rsidRDefault="00786100" w:rsidP="00786100">
      <w:pPr>
        <w:jc w:val="center"/>
        <w:rPr>
          <w:b/>
          <w:noProof/>
          <w:sz w:val="40"/>
          <w:szCs w:val="40"/>
        </w:rPr>
      </w:pPr>
      <w:r>
        <w:rPr>
          <w:b/>
          <w:noProof/>
          <w:sz w:val="40"/>
          <w:szCs w:val="40"/>
        </w:rPr>
        <w:t xml:space="preserve"> </w:t>
      </w:r>
    </w:p>
    <w:p w14:paraId="22FA0173" w14:textId="3D4124AA" w:rsidR="00E3047A" w:rsidRDefault="001A5280" w:rsidP="00786100">
      <w:pPr>
        <w:jc w:val="center"/>
        <w:rPr>
          <w:b/>
          <w:sz w:val="40"/>
          <w:szCs w:val="40"/>
        </w:rPr>
      </w:pPr>
      <w:r>
        <w:rPr>
          <w:b/>
          <w:sz w:val="40"/>
          <w:szCs w:val="40"/>
        </w:rPr>
        <w:t>REDACTED</w:t>
      </w:r>
      <w:r w:rsidR="00786100">
        <w:rPr>
          <w:b/>
          <w:sz w:val="40"/>
          <w:szCs w:val="40"/>
        </w:rPr>
        <w:t xml:space="preserve"> </w:t>
      </w:r>
      <w:r w:rsidR="00E3047A">
        <w:rPr>
          <w:b/>
          <w:sz w:val="40"/>
          <w:szCs w:val="40"/>
        </w:rPr>
        <w:br w:type="page"/>
      </w:r>
    </w:p>
    <w:p w14:paraId="6C16582A" w14:textId="77777777" w:rsidR="00090917" w:rsidRDefault="00090917" w:rsidP="00090917">
      <w:pPr>
        <w:pBdr>
          <w:top w:val="nil"/>
          <w:left w:val="nil"/>
          <w:bottom w:val="nil"/>
          <w:right w:val="nil"/>
          <w:between w:val="nil"/>
        </w:pBdr>
        <w:jc w:val="center"/>
        <w:rPr>
          <w:b/>
          <w:sz w:val="40"/>
          <w:szCs w:val="40"/>
        </w:rPr>
      </w:pPr>
      <w:bookmarkStart w:id="31" w:name="ADC"/>
      <w:r>
        <w:rPr>
          <w:b/>
          <w:sz w:val="40"/>
          <w:szCs w:val="40"/>
        </w:rPr>
        <w:lastRenderedPageBreak/>
        <w:t>Addendum C</w:t>
      </w:r>
      <w:bookmarkEnd w:id="31"/>
    </w:p>
    <w:p w14:paraId="36AF0467" w14:textId="77777777" w:rsidR="00855549" w:rsidRDefault="00855549" w:rsidP="00855549">
      <w:pPr>
        <w:rPr>
          <w:rFonts w:ascii="Apple Color Emoji" w:hAnsi="Apple Color Emoji"/>
          <w:sz w:val="21"/>
          <w:szCs w:val="21"/>
        </w:rPr>
      </w:pPr>
    </w:p>
    <w:p w14:paraId="52B72C79" w14:textId="6B352ED7" w:rsidR="00855549" w:rsidRPr="00786100" w:rsidRDefault="00855549" w:rsidP="00855549">
      <w:r w:rsidRPr="00786100">
        <w:t xml:space="preserve">For the most recent version of this addendum, please go to: </w:t>
      </w:r>
      <w:hyperlink r:id="rId15" w:history="1">
        <w:r w:rsidR="001A5280">
          <w:rPr>
            <w:rStyle w:val="Hyperlink"/>
          </w:rPr>
          <w:t>website</w:t>
        </w:r>
      </w:hyperlink>
    </w:p>
    <w:p w14:paraId="4B179F22" w14:textId="2E253202" w:rsidR="00855549" w:rsidRPr="00786100" w:rsidRDefault="00855549">
      <w:pPr>
        <w:rPr>
          <w:b/>
          <w:noProof/>
        </w:rPr>
      </w:pPr>
    </w:p>
    <w:p w14:paraId="3AC40863" w14:textId="7252DB0C" w:rsidR="00855549" w:rsidRPr="00786100" w:rsidRDefault="00855549" w:rsidP="00855549">
      <w:r w:rsidRPr="00786100">
        <w:rPr>
          <w:rFonts w:eastAsia="Arial"/>
          <w:b/>
          <w:bCs/>
          <w:color w:val="000000" w:themeColor="text1"/>
        </w:rPr>
        <w:t>Oregon State University | Information and Technology</w:t>
      </w:r>
    </w:p>
    <w:p w14:paraId="0D8295EF" w14:textId="77777777" w:rsidR="00855549" w:rsidRPr="00786100" w:rsidRDefault="00855549" w:rsidP="00855549">
      <w:r w:rsidRPr="00BA59CE">
        <w:rPr>
          <w:rFonts w:eastAsia="Trebuchet MS"/>
          <w:b/>
          <w:bCs/>
          <w:color w:val="AD0000"/>
          <w:rPrChange w:id="32" w:author="Marshall, Byron B" w:date="2024-09-14T09:15:00Z" w16du:dateUtc="2024-09-14T16:15:00Z">
            <w:rPr>
              <w:rFonts w:eastAsia="Trebuchet MS"/>
              <w:b/>
              <w:bCs/>
              <w:color w:val="DC4405"/>
            </w:rPr>
          </w:rPrChange>
        </w:rPr>
        <w:t>Communications Response to Major Service Affecting Outages</w:t>
      </w:r>
    </w:p>
    <w:p w14:paraId="65BEAEBD" w14:textId="6FAA5F9B" w:rsidR="00855549" w:rsidRPr="00786100" w:rsidRDefault="00855549" w:rsidP="00855549">
      <w:r w:rsidRPr="00786100">
        <w:rPr>
          <w:rFonts w:eastAsia="Arial"/>
          <w:b/>
          <w:bCs/>
          <w:color w:val="666666"/>
        </w:rPr>
        <w:t xml:space="preserve">Revision: April 2019 | </w:t>
      </w:r>
    </w:p>
    <w:p w14:paraId="5F427C59" w14:textId="77777777" w:rsidR="00855549" w:rsidRPr="00786100" w:rsidRDefault="00855549" w:rsidP="00855549">
      <w:pPr>
        <w:pStyle w:val="Heading1"/>
      </w:pPr>
      <w:r w:rsidRPr="00786100">
        <w:rPr>
          <w:rFonts w:eastAsia="Trebuchet MS"/>
          <w:b w:val="0"/>
          <w:bCs w:val="0"/>
          <w:noProof w:val="0"/>
          <w:color w:val="000000" w:themeColor="text1"/>
        </w:rPr>
        <w:t>Purpose</w:t>
      </w:r>
    </w:p>
    <w:p w14:paraId="1B2B5CC5" w14:textId="77777777" w:rsidR="00786100" w:rsidRDefault="00786100" w:rsidP="00855549">
      <w:pPr>
        <w:rPr>
          <w:rFonts w:eastAsia="Arial"/>
          <w:color w:val="000000" w:themeColor="text1"/>
        </w:rPr>
      </w:pPr>
    </w:p>
    <w:p w14:paraId="14A94D8F" w14:textId="7622AE13" w:rsidR="00855549" w:rsidRPr="00786100" w:rsidRDefault="007064BD" w:rsidP="00855549">
      <w:r>
        <w:rPr>
          <w:rFonts w:eastAsia="Arial"/>
          <w:color w:val="000000" w:themeColor="text1"/>
        </w:rPr>
        <w:t>IT</w:t>
      </w:r>
      <w:r w:rsidR="001A5280">
        <w:rPr>
          <w:rFonts w:eastAsia="Arial"/>
          <w:color w:val="000000" w:themeColor="text1"/>
        </w:rPr>
        <w:t xml:space="preserve"> </w:t>
      </w:r>
      <w:r w:rsidR="00855549" w:rsidRPr="00786100">
        <w:rPr>
          <w:rFonts w:eastAsia="Arial"/>
          <w:color w:val="000000" w:themeColor="text1"/>
        </w:rPr>
        <w:t xml:space="preserve">and our campus IT partners understand that, despite our best efforts, service-impacting outages will occur. In some </w:t>
      </w:r>
      <w:r w:rsidR="00FF49C8" w:rsidRPr="00786100">
        <w:rPr>
          <w:rFonts w:eastAsia="Arial"/>
          <w:color w:val="000000" w:themeColor="text1"/>
        </w:rPr>
        <w:t>cases,</w:t>
      </w:r>
      <w:r w:rsidR="00855549" w:rsidRPr="00786100">
        <w:rPr>
          <w:rFonts w:eastAsia="Arial"/>
          <w:color w:val="000000" w:themeColor="text1"/>
        </w:rPr>
        <w:t xml:space="preserve"> these outages raise to the level of </w:t>
      </w:r>
      <w:r w:rsidR="00855549" w:rsidRPr="00786100">
        <w:rPr>
          <w:rFonts w:eastAsia="Arial"/>
          <w:b/>
          <w:bCs/>
          <w:color w:val="000000" w:themeColor="text1"/>
        </w:rPr>
        <w:t xml:space="preserve">Major </w:t>
      </w:r>
      <w:r w:rsidR="00855549" w:rsidRPr="00786100">
        <w:rPr>
          <w:rFonts w:eastAsia="Arial"/>
          <w:color w:val="000000" w:themeColor="text1"/>
        </w:rPr>
        <w:t xml:space="preserve">where the normal daily functioning of the University is negatively impacted. We wish to be well positioned with a plan for how to identify these </w:t>
      </w:r>
      <w:r w:rsidR="00855549" w:rsidRPr="00786100">
        <w:rPr>
          <w:rFonts w:eastAsia="Arial"/>
          <w:b/>
          <w:bCs/>
          <w:color w:val="000000" w:themeColor="text1"/>
        </w:rPr>
        <w:t xml:space="preserve">Major </w:t>
      </w:r>
      <w:r w:rsidR="00855549" w:rsidRPr="00786100">
        <w:rPr>
          <w:rFonts w:eastAsia="Arial"/>
          <w:color w:val="000000" w:themeColor="text1"/>
        </w:rPr>
        <w:t>outages, communicate the outage, plan our response, mitigate the affected pieces, and then recover from the outage.</w:t>
      </w:r>
    </w:p>
    <w:p w14:paraId="3E1117A7" w14:textId="77777777" w:rsidR="00855549" w:rsidRPr="00786100" w:rsidRDefault="00855549" w:rsidP="00855549">
      <w:pPr>
        <w:pStyle w:val="Heading1"/>
      </w:pPr>
      <w:r w:rsidRPr="00786100">
        <w:rPr>
          <w:rFonts w:eastAsia="Trebuchet MS"/>
          <w:b w:val="0"/>
          <w:bCs w:val="0"/>
          <w:noProof w:val="0"/>
          <w:color w:val="000000" w:themeColor="text1"/>
        </w:rPr>
        <w:t>IMT Tiers</w:t>
      </w:r>
    </w:p>
    <w:p w14:paraId="30C53E0E" w14:textId="7809AE6D" w:rsidR="00855549" w:rsidRPr="00786100" w:rsidRDefault="00855549" w:rsidP="00387BFB">
      <w:pPr>
        <w:pStyle w:val="ListParagraph"/>
        <w:numPr>
          <w:ilvl w:val="0"/>
          <w:numId w:val="16"/>
        </w:numPr>
        <w:spacing w:after="160" w:line="259" w:lineRule="auto"/>
        <w:contextualSpacing/>
        <w:rPr>
          <w:rFonts w:eastAsiaTheme="minorEastAsia"/>
          <w:b/>
          <w:bCs/>
          <w:color w:val="000000" w:themeColor="text1"/>
        </w:rPr>
      </w:pPr>
      <w:r w:rsidRPr="00786100">
        <w:rPr>
          <w:rFonts w:eastAsia="Arial"/>
          <w:b/>
          <w:bCs/>
          <w:noProof w:val="0"/>
          <w:color w:val="000000" w:themeColor="text1"/>
        </w:rPr>
        <w:t>Tier 1:</w:t>
      </w:r>
      <w:r w:rsidRPr="00786100">
        <w:rPr>
          <w:rFonts w:eastAsia="Arial"/>
          <w:noProof w:val="0"/>
          <w:color w:val="000000" w:themeColor="text1"/>
        </w:rPr>
        <w:t xml:space="preserve"> </w:t>
      </w:r>
      <w:r w:rsidR="001A5280">
        <w:rPr>
          <w:rFonts w:eastAsia="Arial"/>
          <w:noProof w:val="0"/>
          <w:color w:val="000000" w:themeColor="text1"/>
        </w:rPr>
        <w:t>NAMES</w:t>
      </w:r>
    </w:p>
    <w:p w14:paraId="19EA7781" w14:textId="5B06C3F8" w:rsidR="00855549" w:rsidRPr="00786100" w:rsidRDefault="00855549" w:rsidP="00387BFB">
      <w:pPr>
        <w:pStyle w:val="ListParagraph"/>
        <w:numPr>
          <w:ilvl w:val="0"/>
          <w:numId w:val="16"/>
        </w:numPr>
        <w:spacing w:after="160" w:line="259" w:lineRule="auto"/>
        <w:contextualSpacing/>
        <w:rPr>
          <w:rFonts w:eastAsiaTheme="minorEastAsia"/>
          <w:b/>
          <w:bCs/>
          <w:color w:val="000000" w:themeColor="text1"/>
        </w:rPr>
      </w:pPr>
      <w:r w:rsidRPr="00786100">
        <w:rPr>
          <w:rFonts w:eastAsia="Arial"/>
          <w:b/>
          <w:bCs/>
          <w:noProof w:val="0"/>
          <w:color w:val="000000" w:themeColor="text1"/>
        </w:rPr>
        <w:t>Tier 2:</w:t>
      </w:r>
      <w:r w:rsidRPr="00786100">
        <w:rPr>
          <w:rFonts w:eastAsia="Arial"/>
          <w:noProof w:val="0"/>
          <w:color w:val="000000" w:themeColor="text1"/>
        </w:rPr>
        <w:t xml:space="preserve"> </w:t>
      </w:r>
      <w:r w:rsidR="001A5280">
        <w:rPr>
          <w:rFonts w:eastAsia="Arial"/>
          <w:noProof w:val="0"/>
          <w:color w:val="000000" w:themeColor="text1"/>
        </w:rPr>
        <w:t>NAMES</w:t>
      </w:r>
    </w:p>
    <w:p w14:paraId="52F7503A" w14:textId="77777777" w:rsidR="00855549" w:rsidRPr="00786100" w:rsidRDefault="00855549" w:rsidP="00855549">
      <w:pPr>
        <w:pStyle w:val="Heading1"/>
      </w:pPr>
      <w:r w:rsidRPr="00786100">
        <w:rPr>
          <w:rFonts w:eastAsia="Trebuchet MS"/>
          <w:b w:val="0"/>
          <w:bCs w:val="0"/>
          <w:noProof w:val="0"/>
          <w:color w:val="000000" w:themeColor="text1"/>
        </w:rPr>
        <w:t>Major Service Affecting Outage Examples</w:t>
      </w:r>
    </w:p>
    <w:p w14:paraId="74CD9C08" w14:textId="77777777" w:rsidR="00855549" w:rsidRPr="00786100" w:rsidRDefault="00855549" w:rsidP="00387BFB">
      <w:pPr>
        <w:pStyle w:val="ListParagraph"/>
        <w:numPr>
          <w:ilvl w:val="0"/>
          <w:numId w:val="16"/>
        </w:numPr>
        <w:spacing w:after="160" w:line="259" w:lineRule="auto"/>
        <w:contextualSpacing/>
        <w:rPr>
          <w:rFonts w:eastAsiaTheme="minorEastAsia"/>
          <w:color w:val="000000" w:themeColor="text1"/>
        </w:rPr>
      </w:pPr>
      <w:r w:rsidRPr="00786100">
        <w:rPr>
          <w:rFonts w:eastAsia="Arial"/>
          <w:noProof w:val="0"/>
          <w:color w:val="000000" w:themeColor="text1"/>
        </w:rPr>
        <w:t>Wide-spread network outage (wired or wireless)</w:t>
      </w:r>
    </w:p>
    <w:p w14:paraId="0EE7CC61" w14:textId="5D10E01E" w:rsidR="00855549" w:rsidRPr="00786100" w:rsidRDefault="001A5280" w:rsidP="00387BFB">
      <w:pPr>
        <w:pStyle w:val="ListParagraph"/>
        <w:numPr>
          <w:ilvl w:val="0"/>
          <w:numId w:val="16"/>
        </w:numPr>
        <w:spacing w:after="160" w:line="259" w:lineRule="auto"/>
        <w:contextualSpacing/>
        <w:rPr>
          <w:rFonts w:eastAsiaTheme="minorEastAsia"/>
          <w:color w:val="000000" w:themeColor="text1"/>
        </w:rPr>
      </w:pPr>
      <w:r>
        <w:rPr>
          <w:rFonts w:eastAsia="Arial"/>
          <w:noProof w:val="0"/>
          <w:color w:val="000000" w:themeColor="text1"/>
        </w:rPr>
        <w:t xml:space="preserve"> </w:t>
      </w:r>
      <w:r w:rsidR="00855549" w:rsidRPr="00786100">
        <w:rPr>
          <w:rFonts w:eastAsia="Arial"/>
          <w:noProof w:val="0"/>
          <w:color w:val="000000" w:themeColor="text1"/>
        </w:rPr>
        <w:t xml:space="preserve">offline </w:t>
      </w:r>
    </w:p>
    <w:p w14:paraId="6D98673F" w14:textId="77777777" w:rsidR="00855549" w:rsidRPr="00786100" w:rsidRDefault="00855549" w:rsidP="00387BFB">
      <w:pPr>
        <w:pStyle w:val="ListParagraph"/>
        <w:numPr>
          <w:ilvl w:val="0"/>
          <w:numId w:val="16"/>
        </w:numPr>
        <w:spacing w:after="160" w:line="259" w:lineRule="auto"/>
        <w:contextualSpacing/>
        <w:rPr>
          <w:rFonts w:eastAsiaTheme="minorEastAsia"/>
          <w:color w:val="000000" w:themeColor="text1"/>
        </w:rPr>
      </w:pPr>
      <w:r w:rsidRPr="00786100">
        <w:rPr>
          <w:rFonts w:eastAsia="Arial"/>
          <w:noProof w:val="0"/>
          <w:color w:val="000000" w:themeColor="text1"/>
        </w:rPr>
        <w:t>Canvas offline</w:t>
      </w:r>
    </w:p>
    <w:p w14:paraId="0ABDDD11" w14:textId="77777777" w:rsidR="00855549" w:rsidRPr="00786100" w:rsidRDefault="00855549" w:rsidP="00387BFB">
      <w:pPr>
        <w:pStyle w:val="ListParagraph"/>
        <w:numPr>
          <w:ilvl w:val="0"/>
          <w:numId w:val="16"/>
        </w:numPr>
        <w:spacing w:after="160" w:line="259" w:lineRule="auto"/>
        <w:contextualSpacing/>
        <w:rPr>
          <w:rFonts w:eastAsiaTheme="minorEastAsia"/>
          <w:color w:val="000000" w:themeColor="text1"/>
        </w:rPr>
      </w:pPr>
      <w:r w:rsidRPr="00786100">
        <w:rPr>
          <w:rFonts w:eastAsia="Arial"/>
          <w:noProof w:val="0"/>
          <w:color w:val="000000" w:themeColor="text1"/>
        </w:rPr>
        <w:t>Central authentication offline/DNS</w:t>
      </w:r>
    </w:p>
    <w:p w14:paraId="30D68E59" w14:textId="77777777" w:rsidR="00855549" w:rsidRPr="00786100" w:rsidRDefault="00855549" w:rsidP="00387BFB">
      <w:pPr>
        <w:pStyle w:val="ListParagraph"/>
        <w:numPr>
          <w:ilvl w:val="0"/>
          <w:numId w:val="16"/>
        </w:numPr>
        <w:spacing w:after="160" w:line="259" w:lineRule="auto"/>
        <w:contextualSpacing/>
        <w:rPr>
          <w:rFonts w:eastAsiaTheme="minorEastAsia"/>
          <w:color w:val="000000" w:themeColor="text1"/>
        </w:rPr>
      </w:pPr>
      <w:r w:rsidRPr="00786100">
        <w:rPr>
          <w:rFonts w:eastAsia="Arial"/>
          <w:noProof w:val="0"/>
          <w:color w:val="000000" w:themeColor="text1"/>
        </w:rPr>
        <w:t>Microsoft Exchange (employee email) off-line</w:t>
      </w:r>
    </w:p>
    <w:p w14:paraId="321FB683" w14:textId="77777777" w:rsidR="00855549" w:rsidRPr="00786100" w:rsidRDefault="00855549" w:rsidP="00387BFB">
      <w:pPr>
        <w:pStyle w:val="ListParagraph"/>
        <w:numPr>
          <w:ilvl w:val="0"/>
          <w:numId w:val="16"/>
        </w:numPr>
        <w:spacing w:after="160" w:line="259" w:lineRule="auto"/>
        <w:contextualSpacing/>
        <w:rPr>
          <w:rFonts w:eastAsiaTheme="minorEastAsia"/>
          <w:color w:val="000000" w:themeColor="text1"/>
        </w:rPr>
      </w:pPr>
      <w:r w:rsidRPr="00786100">
        <w:rPr>
          <w:rFonts w:eastAsia="Arial"/>
          <w:noProof w:val="0"/>
          <w:color w:val="000000" w:themeColor="text1"/>
        </w:rPr>
        <w:t>Web publishing for all of campus</w:t>
      </w:r>
    </w:p>
    <w:p w14:paraId="05A992B0" w14:textId="77777777" w:rsidR="00855549" w:rsidRPr="00786100" w:rsidRDefault="00855549" w:rsidP="00387BFB">
      <w:pPr>
        <w:pStyle w:val="ListParagraph"/>
        <w:numPr>
          <w:ilvl w:val="0"/>
          <w:numId w:val="16"/>
        </w:numPr>
        <w:spacing w:after="160" w:line="259" w:lineRule="auto"/>
        <w:contextualSpacing/>
        <w:rPr>
          <w:rFonts w:eastAsiaTheme="minorEastAsia"/>
          <w:color w:val="000000" w:themeColor="text1"/>
        </w:rPr>
      </w:pPr>
      <w:r w:rsidRPr="00786100">
        <w:rPr>
          <w:rFonts w:eastAsia="Arial"/>
          <w:noProof w:val="0"/>
          <w:color w:val="000000" w:themeColor="text1"/>
        </w:rPr>
        <w:t>Hosted software applications that are in use by a broad group of the OSU community</w:t>
      </w:r>
    </w:p>
    <w:p w14:paraId="556D2E45" w14:textId="77777777" w:rsidR="00855549" w:rsidRPr="00786100" w:rsidRDefault="00855549" w:rsidP="00855549">
      <w:pPr>
        <w:pStyle w:val="Heading1"/>
      </w:pPr>
      <w:r w:rsidRPr="00786100">
        <w:rPr>
          <w:rFonts w:eastAsia="Trebuchet MS"/>
          <w:b w:val="0"/>
          <w:bCs w:val="0"/>
          <w:noProof w:val="0"/>
          <w:color w:val="000000" w:themeColor="text1"/>
        </w:rPr>
        <w:t>Key Personnel Assignment Definitions</w:t>
      </w:r>
    </w:p>
    <w:p w14:paraId="58950015" w14:textId="7777777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u w:val="single"/>
        </w:rPr>
        <w:t>Incident Commander (IC)</w:t>
      </w:r>
      <w:r w:rsidRPr="00786100">
        <w:rPr>
          <w:rFonts w:eastAsia="Arial"/>
          <w:noProof w:val="0"/>
          <w:color w:val="000000" w:themeColor="text1"/>
        </w:rPr>
        <w:t>: responsible for the overall response to the outage, coordination of key personnel, and reporting to campus-level administrators.</w:t>
      </w:r>
    </w:p>
    <w:p w14:paraId="6730F87F" w14:textId="7777777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u w:val="single"/>
        </w:rPr>
        <w:t>Operations Chief (Ops)</w:t>
      </w:r>
      <w:r w:rsidRPr="00786100">
        <w:rPr>
          <w:rFonts w:eastAsia="Arial"/>
          <w:noProof w:val="0"/>
          <w:color w:val="000000" w:themeColor="text1"/>
        </w:rPr>
        <w:t>: lead engineer responsible for the technical investigation and response to the outage.</w:t>
      </w:r>
    </w:p>
    <w:p w14:paraId="5CBA1C4B" w14:textId="6D6C165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u w:val="single"/>
        </w:rPr>
        <w:t>Communication Lead (Comm-L)</w:t>
      </w:r>
      <w:r w:rsidRPr="00786100">
        <w:rPr>
          <w:rFonts w:eastAsia="Arial"/>
          <w:noProof w:val="0"/>
          <w:color w:val="000000" w:themeColor="text1"/>
        </w:rPr>
        <w:t xml:space="preserve">: person assigned the responsibility of </w:t>
      </w:r>
      <w:r w:rsidR="00FF49C8" w:rsidRPr="00786100">
        <w:rPr>
          <w:rFonts w:eastAsia="Arial"/>
          <w:noProof w:val="0"/>
          <w:color w:val="000000" w:themeColor="text1"/>
        </w:rPr>
        <w:t>communicating to</w:t>
      </w:r>
      <w:r w:rsidRPr="00786100">
        <w:rPr>
          <w:rFonts w:eastAsia="Arial"/>
          <w:noProof w:val="0"/>
          <w:color w:val="000000" w:themeColor="text1"/>
        </w:rPr>
        <w:t xml:space="preserve"> campus stakeholders that we have an outage, receiving updates from Ops, updating stakeholders on the progress of the outage, and providing a communication at resolution of the outage. </w:t>
      </w:r>
    </w:p>
    <w:p w14:paraId="6ADC4242" w14:textId="7777777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u w:val="single"/>
        </w:rPr>
        <w:t>Incident Management Team (IMT)</w:t>
      </w:r>
      <w:r w:rsidRPr="00786100">
        <w:rPr>
          <w:rFonts w:eastAsia="Arial"/>
          <w:noProof w:val="0"/>
          <w:color w:val="000000" w:themeColor="text1"/>
        </w:rPr>
        <w:t xml:space="preserve">: pre-planned group of individuals responsible for taking the lead on communication to campus during an outage. </w:t>
      </w:r>
    </w:p>
    <w:p w14:paraId="1EE6D617" w14:textId="7777777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u w:val="single"/>
        </w:rPr>
        <w:t>Technical Staff Responsible for Service Operations</w:t>
      </w:r>
      <w:r w:rsidRPr="00786100">
        <w:rPr>
          <w:rFonts w:eastAsia="Arial"/>
          <w:noProof w:val="0"/>
          <w:color w:val="000000" w:themeColor="text1"/>
        </w:rPr>
        <w:t xml:space="preserve">: staff with day-to-day operational responsibilities for one or more IS services who </w:t>
      </w:r>
      <w:proofErr w:type="gramStart"/>
      <w:r w:rsidRPr="00786100">
        <w:rPr>
          <w:rFonts w:eastAsia="Arial"/>
          <w:noProof w:val="0"/>
          <w:color w:val="000000" w:themeColor="text1"/>
        </w:rPr>
        <w:t>is</w:t>
      </w:r>
      <w:proofErr w:type="gramEnd"/>
      <w:r w:rsidRPr="00786100">
        <w:rPr>
          <w:rFonts w:eastAsia="Arial"/>
          <w:noProof w:val="0"/>
          <w:color w:val="000000" w:themeColor="text1"/>
        </w:rPr>
        <w:t xml:space="preserve"> formally listed as or informally considered as primary person responsible for keeping service running. </w:t>
      </w:r>
    </w:p>
    <w:p w14:paraId="18AFEA6D" w14:textId="77777777" w:rsidR="00855549" w:rsidRPr="00786100" w:rsidRDefault="00855549" w:rsidP="00855549">
      <w:r w:rsidRPr="00786100">
        <w:rPr>
          <w:rFonts w:eastAsia="Arial"/>
          <w:i/>
          <w:iCs/>
          <w:color w:val="000000" w:themeColor="text1"/>
        </w:rPr>
        <w:t xml:space="preserve">Note: At the beginning of an outage, IC and Comm-L could be the same individual. As an outage progresses, these tasks could be split. </w:t>
      </w:r>
    </w:p>
    <w:p w14:paraId="2FC128AC" w14:textId="77777777" w:rsidR="00855549" w:rsidRPr="00786100" w:rsidRDefault="00855549" w:rsidP="00855549">
      <w:pPr>
        <w:pStyle w:val="Heading1"/>
      </w:pPr>
      <w:r w:rsidRPr="00786100">
        <w:rPr>
          <w:rFonts w:eastAsia="Trebuchet MS"/>
          <w:b w:val="0"/>
          <w:bCs w:val="0"/>
          <w:noProof w:val="0"/>
          <w:color w:val="000000" w:themeColor="text1"/>
        </w:rPr>
        <w:t>Lifecycle of a Major Outage</w:t>
      </w:r>
    </w:p>
    <w:p w14:paraId="2042167E" w14:textId="4A8DF908"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Technical Staff Responsible for Service Operations (or designated on-call person) determines that a Major service impacting outage is occurring.</w:t>
      </w:r>
      <w:r w:rsidRPr="00786100">
        <w:rPr>
          <w:rFonts w:eastAsia="Arial"/>
          <w:b/>
          <w:bCs/>
          <w:noProof w:val="0"/>
          <w:color w:val="000000" w:themeColor="text1"/>
        </w:rPr>
        <w:t xml:space="preserve"> This determination includes the assessment that students, faculty, or staff are unable to complete their normal work due to the impact of the outage.</w:t>
      </w:r>
      <w:r w:rsidRPr="00786100">
        <w:rPr>
          <w:rFonts w:eastAsia="Arial"/>
          <w:noProof w:val="0"/>
          <w:color w:val="000000" w:themeColor="text1"/>
        </w:rPr>
        <w:t xml:space="preserve"> This assessment should </w:t>
      </w:r>
      <w:r w:rsidR="003F3B87" w:rsidRPr="00786100">
        <w:rPr>
          <w:rFonts w:eastAsia="Arial"/>
          <w:noProof w:val="0"/>
          <w:color w:val="000000" w:themeColor="text1"/>
        </w:rPr>
        <w:t>consider</w:t>
      </w:r>
      <w:r w:rsidRPr="00786100">
        <w:rPr>
          <w:rFonts w:eastAsia="Arial"/>
          <w:noProof w:val="0"/>
          <w:color w:val="000000" w:themeColor="text1"/>
        </w:rPr>
        <w:t xml:space="preserve"> scope that is campus wide (direct or </w:t>
      </w:r>
      <w:r w:rsidRPr="00786100">
        <w:rPr>
          <w:rFonts w:eastAsia="Arial"/>
          <w:noProof w:val="0"/>
          <w:color w:val="000000" w:themeColor="text1"/>
        </w:rPr>
        <w:lastRenderedPageBreak/>
        <w:t xml:space="preserve">indirect impact), and an on-going duration that is long enough to require alternative arrangements be made to complete work. </w:t>
      </w:r>
    </w:p>
    <w:p w14:paraId="2265A89B" w14:textId="28244E30" w:rsidR="00855549" w:rsidRPr="00786100" w:rsidRDefault="007064BD" w:rsidP="00387BFB">
      <w:pPr>
        <w:pStyle w:val="ListParagraph"/>
        <w:numPr>
          <w:ilvl w:val="0"/>
          <w:numId w:val="15"/>
        </w:numPr>
        <w:spacing w:after="160" w:line="259" w:lineRule="auto"/>
        <w:contextualSpacing/>
        <w:rPr>
          <w:rFonts w:eastAsiaTheme="minorEastAsia"/>
          <w:color w:val="000000" w:themeColor="text1"/>
        </w:rPr>
      </w:pPr>
      <w:r>
        <w:rPr>
          <w:rFonts w:eastAsia="Arial"/>
          <w:noProof w:val="0"/>
          <w:color w:val="000000" w:themeColor="text1"/>
        </w:rPr>
        <w:t>IT</w:t>
      </w:r>
      <w:r w:rsidR="001A5280">
        <w:rPr>
          <w:rFonts w:eastAsia="Arial"/>
          <w:noProof w:val="0"/>
          <w:color w:val="000000" w:themeColor="text1"/>
        </w:rPr>
        <w:t xml:space="preserve"> </w:t>
      </w:r>
      <w:r w:rsidR="00BC3D6F">
        <w:rPr>
          <w:rFonts w:eastAsia="Arial"/>
          <w:noProof w:val="0"/>
          <w:color w:val="000000" w:themeColor="text1"/>
        </w:rPr>
        <w:t>Staff</w:t>
      </w:r>
      <w:r w:rsidR="00855549" w:rsidRPr="00786100">
        <w:rPr>
          <w:rFonts w:eastAsia="Arial"/>
          <w:noProof w:val="0"/>
          <w:color w:val="000000" w:themeColor="text1"/>
        </w:rPr>
        <w:t xml:space="preserve"> report outage to supervisor, supervisor confirms Major assessment and escalates to any IMT member. If Major assessment is not confirmed, supervisor has discretion on response but is encouraged to notify IMT by non-emergency means as informational (</w:t>
      </w:r>
      <w:hyperlink r:id="rId16">
        <w:r w:rsidR="00855549" w:rsidRPr="00786100">
          <w:rPr>
            <w:rStyle w:val="Hyperlink"/>
            <w:rFonts w:eastAsia="Arial"/>
            <w:noProof w:val="0"/>
          </w:rPr>
          <w:t>oregonstate.edu</w:t>
        </w:r>
      </w:hyperlink>
      <w:r w:rsidR="00855549" w:rsidRPr="00786100">
        <w:rPr>
          <w:rFonts w:eastAsia="Arial"/>
          <w:noProof w:val="0"/>
          <w:color w:val="000000" w:themeColor="text1"/>
        </w:rPr>
        <w:t xml:space="preserve">). If supervisor is not available, </w:t>
      </w:r>
      <w:r>
        <w:rPr>
          <w:rFonts w:eastAsia="Arial"/>
          <w:noProof w:val="0"/>
          <w:color w:val="000000" w:themeColor="text1"/>
        </w:rPr>
        <w:t>IT</w:t>
      </w:r>
      <w:r w:rsidR="001A5280">
        <w:rPr>
          <w:rFonts w:eastAsia="Arial"/>
          <w:noProof w:val="0"/>
          <w:color w:val="000000" w:themeColor="text1"/>
        </w:rPr>
        <w:t xml:space="preserve"> </w:t>
      </w:r>
      <w:r w:rsidR="00BC3D6F">
        <w:rPr>
          <w:rFonts w:eastAsia="Arial"/>
          <w:noProof w:val="0"/>
          <w:color w:val="000000" w:themeColor="text1"/>
        </w:rPr>
        <w:t>Staff</w:t>
      </w:r>
      <w:r w:rsidR="00855549" w:rsidRPr="00786100">
        <w:rPr>
          <w:rFonts w:eastAsia="Arial"/>
          <w:noProof w:val="0"/>
          <w:color w:val="000000" w:themeColor="text1"/>
        </w:rPr>
        <w:t xml:space="preserve"> report outage to on-call person for NOC, SIG, SSG or directly to any IMT member for which they have contact information. A default means of contacting someone on-call is to call 541-737-HELP option 2; it will page the NOC team. [Need to clean up mechanism: this number is not well </w:t>
      </w:r>
      <w:r w:rsidR="00FF49C8" w:rsidRPr="00786100">
        <w:rPr>
          <w:rFonts w:eastAsia="Arial"/>
          <w:noProof w:val="0"/>
          <w:color w:val="000000" w:themeColor="text1"/>
        </w:rPr>
        <w:t>advertised,</w:t>
      </w:r>
      <w:r w:rsidR="00855549" w:rsidRPr="00786100">
        <w:rPr>
          <w:rFonts w:eastAsia="Arial"/>
          <w:noProof w:val="0"/>
          <w:color w:val="000000" w:themeColor="text1"/>
        </w:rPr>
        <w:t xml:space="preserve"> and the phone tree is confusing.]</w:t>
      </w:r>
    </w:p>
    <w:p w14:paraId="31020B11" w14:textId="0C5951B5"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 xml:space="preserve">IMT member sends notice to </w:t>
      </w:r>
      <w:r w:rsidR="001A5280">
        <w:rPr>
          <w:rFonts w:eastAsia="Arial"/>
          <w:noProof w:val="0"/>
          <w:color w:val="000000" w:themeColor="text1"/>
        </w:rPr>
        <w:t>NAME</w:t>
      </w:r>
      <w:r w:rsidRPr="00786100">
        <w:rPr>
          <w:rFonts w:eastAsia="Arial"/>
          <w:noProof w:val="0"/>
          <w:color w:val="000000" w:themeColor="text1"/>
        </w:rPr>
        <w:t xml:space="preserve"> reporting the outage. </w:t>
      </w:r>
      <w:r w:rsidRPr="00786100">
        <w:rPr>
          <w:rFonts w:eastAsia="Arial"/>
          <w:b/>
          <w:bCs/>
          <w:noProof w:val="0"/>
          <w:color w:val="000000" w:themeColor="text1"/>
        </w:rPr>
        <w:t xml:space="preserve">Note: it is important that the sender of any messages within </w:t>
      </w:r>
      <w:r w:rsidR="001A5280">
        <w:rPr>
          <w:rFonts w:eastAsia="Arial"/>
          <w:b/>
          <w:bCs/>
          <w:noProof w:val="0"/>
          <w:color w:val="000000" w:themeColor="text1"/>
        </w:rPr>
        <w:t>SOFTWARE</w:t>
      </w:r>
      <w:r w:rsidR="001A5280" w:rsidRPr="00786100">
        <w:rPr>
          <w:rFonts w:eastAsia="Arial"/>
          <w:b/>
          <w:bCs/>
          <w:noProof w:val="0"/>
          <w:color w:val="000000" w:themeColor="text1"/>
        </w:rPr>
        <w:t xml:space="preserve"> </w:t>
      </w:r>
      <w:proofErr w:type="gramStart"/>
      <w:r w:rsidRPr="00786100">
        <w:rPr>
          <w:rFonts w:eastAsia="Arial"/>
          <w:b/>
          <w:bCs/>
          <w:noProof w:val="0"/>
          <w:color w:val="000000" w:themeColor="text1"/>
        </w:rPr>
        <w:t>identify</w:t>
      </w:r>
      <w:proofErr w:type="gramEnd"/>
      <w:r w:rsidRPr="00786100">
        <w:rPr>
          <w:rFonts w:eastAsia="Arial"/>
          <w:b/>
          <w:bCs/>
          <w:noProof w:val="0"/>
          <w:color w:val="000000" w:themeColor="text1"/>
        </w:rPr>
        <w:t xml:space="preserve"> themselves by name and include the best number to reach them by.</w:t>
      </w:r>
    </w:p>
    <w:p w14:paraId="366F4CF7" w14:textId="59A04420"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 xml:space="preserve">For the first message, use </w:t>
      </w:r>
      <w:r w:rsidR="001A5280">
        <w:rPr>
          <w:rFonts w:eastAsia="Arial"/>
          <w:noProof w:val="0"/>
          <w:color w:val="000000" w:themeColor="text1"/>
        </w:rPr>
        <w:t>NAME</w:t>
      </w:r>
    </w:p>
    <w:p w14:paraId="66E865A3" w14:textId="74626261"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 xml:space="preserve">For the second message and all following, use </w:t>
      </w:r>
      <w:r w:rsidR="001A5280">
        <w:rPr>
          <w:rFonts w:eastAsia="Arial"/>
          <w:noProof w:val="0"/>
          <w:color w:val="000000" w:themeColor="text1"/>
        </w:rPr>
        <w:t>NAME</w:t>
      </w:r>
      <w:r w:rsidRPr="00786100">
        <w:rPr>
          <w:rFonts w:eastAsia="Arial"/>
          <w:noProof w:val="0"/>
          <w:color w:val="000000" w:themeColor="text1"/>
        </w:rPr>
        <w:t>-B (proposed)</w:t>
      </w:r>
    </w:p>
    <w:p w14:paraId="7C900A1C" w14:textId="289DDF5F"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 xml:space="preserve">The IMT selects internally which member is available to take the IC and Comm-L position. The IMT communicates via a </w:t>
      </w:r>
      <w:r w:rsidR="001A5280">
        <w:rPr>
          <w:rFonts w:eastAsia="Arial"/>
          <w:noProof w:val="0"/>
          <w:color w:val="000000" w:themeColor="text1"/>
        </w:rPr>
        <w:t>SOFTWARE</w:t>
      </w:r>
      <w:r w:rsidRPr="00786100">
        <w:rPr>
          <w:rFonts w:eastAsia="Arial"/>
          <w:noProof w:val="0"/>
          <w:color w:val="000000" w:themeColor="text1"/>
        </w:rPr>
        <w:t xml:space="preserve"> group named </w:t>
      </w:r>
      <w:r w:rsidR="001A5280">
        <w:rPr>
          <w:rFonts w:eastAsia="Arial"/>
          <w:b/>
          <w:bCs/>
          <w:noProof w:val="0"/>
          <w:color w:val="000000" w:themeColor="text1"/>
          <w:u w:val="single"/>
        </w:rPr>
        <w:t>NAME</w:t>
      </w:r>
      <w:r w:rsidRPr="00786100">
        <w:rPr>
          <w:rFonts w:eastAsia="Arial"/>
          <w:noProof w:val="0"/>
          <w:color w:val="000000" w:themeColor="text1"/>
        </w:rPr>
        <w:t xml:space="preserve"> stating who will be IC/Comm-L. </w:t>
      </w:r>
    </w:p>
    <w:p w14:paraId="3CE0C397" w14:textId="56D204D8"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 xml:space="preserve">IC/Comm-L designates Operations Chief (Ops) and establishes appropriate internal communication channels (slack, google hangouts, telephone conference, formal Incident Command Post, </w:t>
      </w:r>
      <w:r w:rsidR="00FF49C8" w:rsidRPr="00786100">
        <w:rPr>
          <w:rFonts w:eastAsia="Arial"/>
          <w:noProof w:val="0"/>
          <w:color w:val="000000" w:themeColor="text1"/>
        </w:rPr>
        <w:t>etc.</w:t>
      </w:r>
      <w:r w:rsidRPr="00786100">
        <w:rPr>
          <w:rFonts w:eastAsia="Arial"/>
          <w:noProof w:val="0"/>
          <w:color w:val="000000" w:themeColor="text1"/>
        </w:rPr>
        <w:t xml:space="preserve">). </w:t>
      </w:r>
    </w:p>
    <w:p w14:paraId="15BC5598" w14:textId="7777777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The IC/Comm-L gets a briefing from Ops as to the scope of the outage and immediately begins communication. The initial communication to campus is intended to be brief and lacking in full detail - along the lines of “We are getting reports of a network outage beginning at around 10am today. We are investigating this and will post information as soon as it is known.” This communication will be sent to:</w:t>
      </w:r>
    </w:p>
    <w:p w14:paraId="752C649C" w14:textId="4C0BA086" w:rsidR="00855549" w:rsidRPr="00786100" w:rsidRDefault="001A5280" w:rsidP="00387BFB">
      <w:pPr>
        <w:pStyle w:val="ListParagraph"/>
        <w:numPr>
          <w:ilvl w:val="1"/>
          <w:numId w:val="14"/>
        </w:numPr>
        <w:spacing w:after="160" w:line="259" w:lineRule="auto"/>
        <w:contextualSpacing/>
        <w:rPr>
          <w:rFonts w:eastAsiaTheme="minorEastAsia"/>
          <w:color w:val="000000" w:themeColor="text1"/>
        </w:rPr>
      </w:pPr>
      <w:r>
        <w:rPr>
          <w:rFonts w:eastAsia="Arial"/>
          <w:noProof w:val="0"/>
          <w:color w:val="000000" w:themeColor="text1"/>
        </w:rPr>
        <w:t>Software</w:t>
      </w:r>
      <w:r w:rsidR="00855549" w:rsidRPr="00786100">
        <w:rPr>
          <w:rFonts w:eastAsia="Arial"/>
          <w:noProof w:val="0"/>
          <w:color w:val="000000" w:themeColor="text1"/>
        </w:rPr>
        <w:t xml:space="preserve"> list </w:t>
      </w:r>
      <w:r>
        <w:rPr>
          <w:rFonts w:eastAsia="Arial"/>
          <w:b/>
          <w:bCs/>
          <w:noProof w:val="0"/>
          <w:color w:val="000000" w:themeColor="text1"/>
          <w:u w:val="single"/>
        </w:rPr>
        <w:t>Outages</w:t>
      </w:r>
      <w:r w:rsidR="00855549" w:rsidRPr="00786100">
        <w:rPr>
          <w:rFonts w:eastAsia="Arial"/>
          <w:noProof w:val="0"/>
          <w:color w:val="000000" w:themeColor="text1"/>
        </w:rPr>
        <w:t>, encompassing:</w:t>
      </w:r>
    </w:p>
    <w:p w14:paraId="431C9DF2" w14:textId="77777777" w:rsidR="00855549" w:rsidRPr="00786100" w:rsidRDefault="00855549" w:rsidP="00387BFB">
      <w:pPr>
        <w:pStyle w:val="ListParagraph"/>
        <w:numPr>
          <w:ilvl w:val="2"/>
          <w:numId w:val="13"/>
        </w:numPr>
        <w:spacing w:after="160" w:line="259" w:lineRule="auto"/>
        <w:contextualSpacing/>
        <w:rPr>
          <w:rFonts w:eastAsiaTheme="minorEastAsia"/>
          <w:color w:val="000000" w:themeColor="text1"/>
        </w:rPr>
      </w:pPr>
      <w:r w:rsidRPr="00786100">
        <w:rPr>
          <w:rFonts w:eastAsia="Arial"/>
          <w:noProof w:val="0"/>
          <w:color w:val="000000" w:themeColor="text1"/>
        </w:rPr>
        <w:t>IS Twitter feed</w:t>
      </w:r>
      <w:r w:rsidRPr="00786100">
        <w:tab/>
      </w:r>
      <w:r w:rsidRPr="00786100">
        <w:rPr>
          <w:rFonts w:eastAsia="Arial"/>
          <w:noProof w:val="0"/>
          <w:color w:val="000000" w:themeColor="text1"/>
        </w:rPr>
        <w:t xml:space="preserve"> [done]</w:t>
      </w:r>
    </w:p>
    <w:p w14:paraId="3BE42EB2" w14:textId="52CB658C" w:rsidR="00855549" w:rsidRPr="00786100" w:rsidRDefault="00855549" w:rsidP="00387BFB">
      <w:pPr>
        <w:pStyle w:val="ListParagraph"/>
        <w:numPr>
          <w:ilvl w:val="2"/>
          <w:numId w:val="13"/>
        </w:numPr>
        <w:spacing w:after="160" w:line="259" w:lineRule="auto"/>
        <w:contextualSpacing/>
        <w:rPr>
          <w:rFonts w:eastAsiaTheme="minorEastAsia"/>
          <w:color w:val="000000" w:themeColor="text1"/>
        </w:rPr>
      </w:pPr>
      <w:r w:rsidRPr="00786100">
        <w:rPr>
          <w:rFonts w:eastAsia="Arial"/>
          <w:noProof w:val="0"/>
          <w:color w:val="000000" w:themeColor="text1"/>
        </w:rPr>
        <w:t xml:space="preserve">OSU social media network (Facebook, Twitter, </w:t>
      </w:r>
      <w:r w:rsidR="00FF49C8" w:rsidRPr="00786100">
        <w:rPr>
          <w:rFonts w:eastAsia="Arial"/>
          <w:noProof w:val="0"/>
          <w:color w:val="000000" w:themeColor="text1"/>
        </w:rPr>
        <w:t>etc.</w:t>
      </w:r>
      <w:r w:rsidRPr="00786100">
        <w:rPr>
          <w:rFonts w:eastAsia="Arial"/>
          <w:noProof w:val="0"/>
          <w:color w:val="000000" w:themeColor="text1"/>
        </w:rPr>
        <w:t>)</w:t>
      </w:r>
    </w:p>
    <w:p w14:paraId="3BE03E14" w14:textId="751A0021" w:rsidR="00855549" w:rsidRPr="00786100" w:rsidRDefault="00855549" w:rsidP="00387BFB">
      <w:pPr>
        <w:pStyle w:val="ListParagraph"/>
        <w:numPr>
          <w:ilvl w:val="2"/>
          <w:numId w:val="13"/>
        </w:numPr>
        <w:spacing w:after="160" w:line="259" w:lineRule="auto"/>
        <w:contextualSpacing/>
        <w:rPr>
          <w:rFonts w:eastAsiaTheme="minorEastAsia"/>
          <w:color w:val="000000" w:themeColor="text1"/>
        </w:rPr>
      </w:pPr>
      <w:r w:rsidRPr="00786100">
        <w:rPr>
          <w:rFonts w:eastAsia="Arial"/>
          <w:noProof w:val="0"/>
          <w:color w:val="000000" w:themeColor="text1"/>
        </w:rPr>
        <w:t xml:space="preserve">Campus-wide </w:t>
      </w:r>
      <w:r w:rsidR="0056550C">
        <w:rPr>
          <w:rFonts w:eastAsia="Arial"/>
          <w:noProof w:val="0"/>
          <w:color w:val="000000" w:themeColor="text1"/>
        </w:rPr>
        <w:t>IT Pros</w:t>
      </w:r>
      <w:r w:rsidRPr="00786100">
        <w:rPr>
          <w:rFonts w:eastAsia="Arial"/>
          <w:noProof w:val="0"/>
          <w:color w:val="000000" w:themeColor="text1"/>
        </w:rPr>
        <w:t xml:space="preserve"> email list: </w:t>
      </w:r>
      <w:hyperlink r:id="rId17" w:history="1">
        <w:r w:rsidR="00BC3D6F" w:rsidRPr="00BC3D6F">
          <w:rPr>
            <w:color w:val="094FD1"/>
            <w:u w:val="single" w:color="094FD1"/>
          </w:rPr>
          <w:t>@oregonstate.edu</w:t>
        </w:r>
      </w:hyperlink>
      <w:r w:rsidRPr="00786100">
        <w:rPr>
          <w:rFonts w:eastAsia="Arial"/>
          <w:noProof w:val="0"/>
          <w:color w:val="000000" w:themeColor="text1"/>
        </w:rPr>
        <w:t xml:space="preserve"> [done]</w:t>
      </w:r>
    </w:p>
    <w:p w14:paraId="24BA4FD2" w14:textId="0183EED3" w:rsidR="00855549" w:rsidRPr="00786100" w:rsidRDefault="00855549" w:rsidP="00387BFB">
      <w:pPr>
        <w:pStyle w:val="ListParagraph"/>
        <w:numPr>
          <w:ilvl w:val="2"/>
          <w:numId w:val="13"/>
        </w:numPr>
        <w:spacing w:after="160" w:line="259" w:lineRule="auto"/>
        <w:contextualSpacing/>
        <w:rPr>
          <w:rFonts w:eastAsiaTheme="minorEastAsia"/>
          <w:color w:val="000000" w:themeColor="text1"/>
        </w:rPr>
      </w:pPr>
      <w:r w:rsidRPr="00786100">
        <w:rPr>
          <w:rFonts w:eastAsia="Arial"/>
          <w:noProof w:val="0"/>
          <w:color w:val="000000" w:themeColor="text1"/>
        </w:rPr>
        <w:t xml:space="preserve">Campus-wide Outages email list: </w:t>
      </w:r>
      <w:hyperlink r:id="rId18">
        <w:r w:rsidR="00BC3D6F" w:rsidRPr="00786100">
          <w:rPr>
            <w:rStyle w:val="Hyperlink"/>
            <w:rFonts w:eastAsia="Arial"/>
            <w:noProof w:val="0"/>
          </w:rPr>
          <w:t>@lists.oregonstate.edu</w:t>
        </w:r>
      </w:hyperlink>
      <w:r w:rsidRPr="00786100">
        <w:rPr>
          <w:rFonts w:eastAsia="Arial"/>
          <w:noProof w:val="0"/>
          <w:color w:val="000000" w:themeColor="text1"/>
        </w:rPr>
        <w:t xml:space="preserve"> [done]</w:t>
      </w:r>
    </w:p>
    <w:p w14:paraId="1A94FADE" w14:textId="3D6DB94B" w:rsidR="00855549" w:rsidRPr="00786100" w:rsidRDefault="001A5280" w:rsidP="00387BFB">
      <w:pPr>
        <w:pStyle w:val="ListParagraph"/>
        <w:numPr>
          <w:ilvl w:val="2"/>
          <w:numId w:val="13"/>
        </w:numPr>
        <w:spacing w:after="160" w:line="259" w:lineRule="auto"/>
        <w:contextualSpacing/>
        <w:rPr>
          <w:rFonts w:eastAsiaTheme="minorEastAsia"/>
          <w:color w:val="000000" w:themeColor="text1"/>
        </w:rPr>
      </w:pPr>
      <w:r>
        <w:rPr>
          <w:rFonts w:eastAsia="Arial"/>
          <w:noProof w:val="0"/>
          <w:color w:val="000000" w:themeColor="text1"/>
        </w:rPr>
        <w:t>Software</w:t>
      </w:r>
      <w:r w:rsidR="00855549" w:rsidRPr="00786100">
        <w:rPr>
          <w:rFonts w:eastAsia="Arial"/>
          <w:noProof w:val="0"/>
          <w:color w:val="000000" w:themeColor="text1"/>
        </w:rPr>
        <w:t xml:space="preserve"> contacts for individuals on Outages list? </w:t>
      </w:r>
      <w:proofErr w:type="gramStart"/>
      <w:r w:rsidR="00855549" w:rsidRPr="00786100">
        <w:rPr>
          <w:rFonts w:eastAsia="Arial"/>
          <w:noProof w:val="0"/>
          <w:color w:val="000000" w:themeColor="text1"/>
        </w:rPr>
        <w:t>Group</w:t>
      </w:r>
      <w:proofErr w:type="gramEnd"/>
      <w:r w:rsidR="00855549" w:rsidRPr="00786100">
        <w:rPr>
          <w:rFonts w:eastAsia="Arial"/>
          <w:noProof w:val="0"/>
          <w:color w:val="000000" w:themeColor="text1"/>
        </w:rPr>
        <w:t xml:space="preserve"> thinks yes, invite people to opt in. </w:t>
      </w:r>
    </w:p>
    <w:p w14:paraId="6068C660" w14:textId="356A4545" w:rsidR="00855549" w:rsidRPr="00786100" w:rsidRDefault="00855549" w:rsidP="00387BFB">
      <w:pPr>
        <w:pStyle w:val="ListParagraph"/>
        <w:numPr>
          <w:ilvl w:val="2"/>
          <w:numId w:val="13"/>
        </w:numPr>
        <w:spacing w:after="160" w:line="259" w:lineRule="auto"/>
        <w:contextualSpacing/>
        <w:rPr>
          <w:rFonts w:eastAsiaTheme="minorEastAsia"/>
          <w:color w:val="000000" w:themeColor="text1"/>
        </w:rPr>
      </w:pPr>
      <w:r w:rsidRPr="00786100">
        <w:rPr>
          <w:rFonts w:eastAsia="Arial"/>
          <w:noProof w:val="0"/>
          <w:color w:val="000000" w:themeColor="text1"/>
        </w:rPr>
        <w:t xml:space="preserve">IT directors/managers university-wide via OSU email address and personal email address. [WILL BE COVERED WHEN THEY SUBSCRIBE TO </w:t>
      </w:r>
      <w:r w:rsidR="001A5280">
        <w:rPr>
          <w:rFonts w:eastAsia="Arial"/>
          <w:noProof w:val="0"/>
          <w:color w:val="000000" w:themeColor="text1"/>
        </w:rPr>
        <w:t>SOFTWARE</w:t>
      </w:r>
      <w:r w:rsidRPr="00786100">
        <w:rPr>
          <w:rFonts w:eastAsia="Arial"/>
          <w:noProof w:val="0"/>
          <w:color w:val="000000" w:themeColor="text1"/>
        </w:rPr>
        <w:t xml:space="preserve"> OUTAGES LIST]</w:t>
      </w:r>
    </w:p>
    <w:p w14:paraId="2E8F45C4" w14:textId="77777777" w:rsidR="00855549" w:rsidRPr="00786100" w:rsidRDefault="00855549" w:rsidP="00387BFB">
      <w:pPr>
        <w:pStyle w:val="ListParagraph"/>
        <w:numPr>
          <w:ilvl w:val="2"/>
          <w:numId w:val="13"/>
        </w:numPr>
        <w:spacing w:after="160" w:line="259" w:lineRule="auto"/>
        <w:contextualSpacing/>
        <w:rPr>
          <w:rFonts w:eastAsiaTheme="minorEastAsia"/>
          <w:color w:val="000000" w:themeColor="text1"/>
        </w:rPr>
      </w:pPr>
      <w:r w:rsidRPr="00786100">
        <w:rPr>
          <w:rFonts w:eastAsia="Arial"/>
          <w:noProof w:val="0"/>
          <w:color w:val="000000" w:themeColor="text1"/>
        </w:rPr>
        <w:t>Posted to outage blog [COVERED BY OUTAGES LIST]</w:t>
      </w:r>
      <w:r w:rsidRPr="00786100">
        <w:tab/>
      </w:r>
    </w:p>
    <w:p w14:paraId="49743177" w14:textId="66C8AED9"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 xml:space="preserve">When available, notified through a mobile </w:t>
      </w:r>
      <w:r w:rsidR="00FF49C8" w:rsidRPr="00786100">
        <w:rPr>
          <w:rFonts w:eastAsia="Arial"/>
          <w:noProof w:val="0"/>
          <w:color w:val="000000" w:themeColor="text1"/>
        </w:rPr>
        <w:t>application</w:t>
      </w:r>
      <w:r w:rsidRPr="00786100">
        <w:rPr>
          <w:rFonts w:eastAsia="Arial"/>
          <w:noProof w:val="0"/>
          <w:color w:val="000000" w:themeColor="text1"/>
        </w:rPr>
        <w:t>.</w:t>
      </w:r>
    </w:p>
    <w:p w14:paraId="099A8417" w14:textId="7777777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In all communication, details will be given as to which audiences are being communicated to.</w:t>
      </w:r>
    </w:p>
    <w:p w14:paraId="07CA2260" w14:textId="7777777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 xml:space="preserve">As soon as scope is known, the same lists will be notified of the nature of the outage, and </w:t>
      </w:r>
      <w:r w:rsidRPr="00786100">
        <w:rPr>
          <w:rFonts w:eastAsia="Arial"/>
          <w:i/>
          <w:iCs/>
          <w:noProof w:val="0"/>
          <w:color w:val="000000" w:themeColor="text1"/>
        </w:rPr>
        <w:t>if known</w:t>
      </w:r>
      <w:r w:rsidRPr="00786100">
        <w:rPr>
          <w:rFonts w:eastAsia="Arial"/>
          <w:noProof w:val="0"/>
          <w:color w:val="000000" w:themeColor="text1"/>
        </w:rPr>
        <w:t>, the expected recovery window and the confidence level in this information. For example, “a piece of firewall hardware has failed. Repair is underway and we are cautiously optimistic that service will be restored by 10:30am.”</w:t>
      </w:r>
    </w:p>
    <w:p w14:paraId="7095834E" w14:textId="60B63CAE"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 xml:space="preserve">If scope is not known within one hour, an update message will </w:t>
      </w:r>
      <w:proofErr w:type="gramStart"/>
      <w:r w:rsidRPr="00786100">
        <w:rPr>
          <w:rFonts w:eastAsia="Arial"/>
          <w:noProof w:val="0"/>
          <w:color w:val="000000" w:themeColor="text1"/>
        </w:rPr>
        <w:t>post</w:t>
      </w:r>
      <w:proofErr w:type="gramEnd"/>
      <w:r w:rsidRPr="00786100">
        <w:rPr>
          <w:rFonts w:eastAsia="Arial"/>
          <w:noProof w:val="0"/>
          <w:color w:val="000000" w:themeColor="text1"/>
        </w:rPr>
        <w:t xml:space="preserve"> stating that investigation is </w:t>
      </w:r>
      <w:r w:rsidR="00FF49C8" w:rsidRPr="00786100">
        <w:rPr>
          <w:rFonts w:eastAsia="Arial"/>
          <w:noProof w:val="0"/>
          <w:color w:val="000000" w:themeColor="text1"/>
        </w:rPr>
        <w:t>underway,</w:t>
      </w:r>
      <w:r w:rsidRPr="00786100">
        <w:rPr>
          <w:rFonts w:eastAsia="Arial"/>
          <w:noProof w:val="0"/>
          <w:color w:val="000000" w:themeColor="text1"/>
        </w:rPr>
        <w:t xml:space="preserve"> and scope/recovery are not yet known.</w:t>
      </w:r>
    </w:p>
    <w:p w14:paraId="32DB3DA6"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The same lists will be used for this communication.</w:t>
      </w:r>
    </w:p>
    <w:p w14:paraId="1FD8DBF4" w14:textId="7777777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Communications will repeat on the following schedule until the problem is fixed:</w:t>
      </w:r>
    </w:p>
    <w:p w14:paraId="5D7AE087"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Network - one hour</w:t>
      </w:r>
    </w:p>
    <w:p w14:paraId="4E04806C"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lastRenderedPageBreak/>
        <w:t>Canvas - one hour</w:t>
      </w:r>
    </w:p>
    <w:p w14:paraId="1DBF7FDC"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Email - one hour</w:t>
      </w:r>
    </w:p>
    <w:p w14:paraId="5698DF7B" w14:textId="675F7C57" w:rsidR="00855549" w:rsidRPr="00786100" w:rsidRDefault="001A5280" w:rsidP="00387BFB">
      <w:pPr>
        <w:pStyle w:val="ListParagraph"/>
        <w:numPr>
          <w:ilvl w:val="1"/>
          <w:numId w:val="14"/>
        </w:numPr>
        <w:spacing w:after="160" w:line="259" w:lineRule="auto"/>
        <w:contextualSpacing/>
        <w:rPr>
          <w:rFonts w:eastAsiaTheme="minorEastAsia"/>
          <w:color w:val="000000" w:themeColor="text1"/>
        </w:rPr>
      </w:pPr>
      <w:r>
        <w:rPr>
          <w:rFonts w:eastAsia="Arial"/>
          <w:noProof w:val="0"/>
          <w:color w:val="000000" w:themeColor="text1"/>
        </w:rPr>
        <w:t xml:space="preserve"> </w:t>
      </w:r>
      <w:r w:rsidR="00855549" w:rsidRPr="00786100">
        <w:rPr>
          <w:rFonts w:eastAsia="Arial"/>
          <w:noProof w:val="0"/>
          <w:color w:val="000000" w:themeColor="text1"/>
        </w:rPr>
        <w:t>- two hours</w:t>
      </w:r>
    </w:p>
    <w:p w14:paraId="41C2533E" w14:textId="77777777" w:rsidR="00855549" w:rsidRPr="00786100" w:rsidRDefault="00855549" w:rsidP="00855549">
      <w:r w:rsidRPr="00786100">
        <w:rPr>
          <w:rFonts w:eastAsia="Arial"/>
          <w:b/>
          <w:bCs/>
          <w:color w:val="000000" w:themeColor="text1"/>
        </w:rPr>
        <w:t xml:space="preserve">Note: Some outages may require a </w:t>
      </w:r>
      <w:r w:rsidRPr="00786100">
        <w:rPr>
          <w:rFonts w:eastAsia="Arial"/>
          <w:b/>
          <w:bCs/>
          <w:i/>
          <w:iCs/>
          <w:color w:val="000000" w:themeColor="text1"/>
        </w:rPr>
        <w:t>high-touch</w:t>
      </w:r>
      <w:r w:rsidRPr="00786100">
        <w:rPr>
          <w:rFonts w:eastAsia="Arial"/>
          <w:b/>
          <w:bCs/>
          <w:color w:val="000000" w:themeColor="text1"/>
        </w:rPr>
        <w:t xml:space="preserve"> method of communication with customers. Refer to Template 2a and 2b for more information.</w:t>
      </w:r>
    </w:p>
    <w:p w14:paraId="57003808" w14:textId="28AF3329"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 xml:space="preserve">If the recovery is going to take an extended </w:t>
      </w:r>
      <w:r w:rsidR="003F3B87" w:rsidRPr="00786100">
        <w:rPr>
          <w:rFonts w:eastAsia="Arial"/>
          <w:noProof w:val="0"/>
          <w:color w:val="000000" w:themeColor="text1"/>
        </w:rPr>
        <w:t>period</w:t>
      </w:r>
      <w:r w:rsidRPr="00786100">
        <w:rPr>
          <w:rFonts w:eastAsia="Arial"/>
          <w:noProof w:val="0"/>
          <w:color w:val="000000" w:themeColor="text1"/>
        </w:rPr>
        <w:t xml:space="preserve">, a more formal response team will be put in place. This response team will take over communications from a designated Incident Command Post (ICP). All IMT members will be informed of this change. </w:t>
      </w:r>
    </w:p>
    <w:p w14:paraId="3E7261D3" w14:textId="77777777" w:rsidR="00855549" w:rsidRPr="00786100" w:rsidRDefault="00855549" w:rsidP="00387BFB">
      <w:pPr>
        <w:pStyle w:val="ListParagraph"/>
        <w:numPr>
          <w:ilvl w:val="0"/>
          <w:numId w:val="15"/>
        </w:numPr>
        <w:spacing w:after="160" w:line="259" w:lineRule="auto"/>
        <w:contextualSpacing/>
        <w:rPr>
          <w:rFonts w:eastAsiaTheme="minorEastAsia"/>
          <w:color w:val="000000" w:themeColor="text1"/>
        </w:rPr>
      </w:pPr>
      <w:r w:rsidRPr="00786100">
        <w:rPr>
          <w:rFonts w:eastAsia="Arial"/>
          <w:noProof w:val="0"/>
          <w:color w:val="000000" w:themeColor="text1"/>
        </w:rPr>
        <w:t>When the problem is resolved, a message will post to the same lists with:</w:t>
      </w:r>
    </w:p>
    <w:p w14:paraId="451FAA1A"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Outage period</w:t>
      </w:r>
    </w:p>
    <w:p w14:paraId="6ACD881A" w14:textId="3BDAC4C8"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 xml:space="preserve">What happened (brief, </w:t>
      </w:r>
      <w:r w:rsidR="00FF49C8" w:rsidRPr="00786100">
        <w:rPr>
          <w:rFonts w:eastAsia="Arial"/>
          <w:noProof w:val="0"/>
          <w:color w:val="000000" w:themeColor="text1"/>
        </w:rPr>
        <w:t>non-technical</w:t>
      </w:r>
      <w:r w:rsidRPr="00786100">
        <w:rPr>
          <w:rFonts w:eastAsia="Arial"/>
          <w:noProof w:val="0"/>
          <w:color w:val="000000" w:themeColor="text1"/>
        </w:rPr>
        <w:t xml:space="preserve"> version) and what services were affected</w:t>
      </w:r>
    </w:p>
    <w:p w14:paraId="69EB336C"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Recovery confidence (likelihood of a repeat)</w:t>
      </w:r>
    </w:p>
    <w:p w14:paraId="7F209850"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Any pertinent user information, e.g., no email was lost, VOIP phones may need to be rebooted</w:t>
      </w:r>
    </w:p>
    <w:p w14:paraId="20802C5A"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Contact info for follow-up problems</w:t>
      </w:r>
    </w:p>
    <w:p w14:paraId="703232C3" w14:textId="17EE2682"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 xml:space="preserve">Where the message is being posted, specifically </w:t>
      </w:r>
      <w:r w:rsidR="003F3B87" w:rsidRPr="00786100">
        <w:rPr>
          <w:rFonts w:eastAsia="Arial"/>
          <w:noProof w:val="0"/>
          <w:color w:val="000000" w:themeColor="text1"/>
        </w:rPr>
        <w:t>whether</w:t>
      </w:r>
      <w:r w:rsidRPr="00786100">
        <w:rPr>
          <w:rFonts w:eastAsia="Arial"/>
          <w:noProof w:val="0"/>
          <w:color w:val="000000" w:themeColor="text1"/>
        </w:rPr>
        <w:t xml:space="preserve"> a broader campus-wide communication will occur.</w:t>
      </w:r>
    </w:p>
    <w:p w14:paraId="50D25A46" w14:textId="77777777" w:rsidR="00855549" w:rsidRPr="00786100" w:rsidRDefault="00855549" w:rsidP="00855549">
      <w:pPr>
        <w:pStyle w:val="Heading1"/>
      </w:pPr>
      <w:r w:rsidRPr="00786100">
        <w:rPr>
          <w:rFonts w:eastAsia="Trebuchet MS"/>
          <w:b w:val="0"/>
          <w:bCs w:val="0"/>
          <w:noProof w:val="0"/>
          <w:color w:val="000000" w:themeColor="text1"/>
        </w:rPr>
        <w:t>Templates</w:t>
      </w:r>
    </w:p>
    <w:p w14:paraId="30DE1DF3" w14:textId="77777777" w:rsidR="00855549" w:rsidRPr="00786100" w:rsidRDefault="00855549" w:rsidP="00855549">
      <w:pPr>
        <w:pStyle w:val="Heading2"/>
      </w:pPr>
      <w:r w:rsidRPr="00786100">
        <w:rPr>
          <w:rFonts w:eastAsia="Trebuchet MS"/>
          <w:b/>
          <w:bCs/>
          <w:noProof w:val="0"/>
          <w:color w:val="000000" w:themeColor="text1"/>
        </w:rPr>
        <w:t>Outage notice - within the first five minutes</w:t>
      </w:r>
    </w:p>
    <w:p w14:paraId="542FCA0B"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Time</w:t>
      </w:r>
    </w:p>
    <w:p w14:paraId="4866EEDF"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Nature of problem report</w:t>
      </w:r>
    </w:p>
    <w:p w14:paraId="2FE6C9EA"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Signature or contact information</w:t>
      </w:r>
    </w:p>
    <w:p w14:paraId="43DCD4DF"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Where this notice was posted a</w:t>
      </w:r>
    </w:p>
    <w:p w14:paraId="09DF5811" w14:textId="016CB86B"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 xml:space="preserve">Example: “At around 8am we began receiving notices that people are unable to login </w:t>
      </w:r>
      <w:proofErr w:type="gramStart"/>
      <w:r w:rsidRPr="00786100">
        <w:rPr>
          <w:rFonts w:eastAsia="Arial"/>
          <w:noProof w:val="0"/>
          <w:color w:val="000000" w:themeColor="text1"/>
        </w:rPr>
        <w:t>to</w:t>
      </w:r>
      <w:r w:rsidR="001A5280">
        <w:rPr>
          <w:rFonts w:eastAsia="Arial"/>
          <w:noProof w:val="0"/>
          <w:color w:val="000000" w:themeColor="text1"/>
        </w:rPr>
        <w:t xml:space="preserve"> </w:t>
      </w:r>
      <w:r w:rsidRPr="00786100">
        <w:rPr>
          <w:rFonts w:eastAsia="Arial"/>
          <w:noProof w:val="0"/>
          <w:color w:val="000000" w:themeColor="text1"/>
        </w:rPr>
        <w:t>.</w:t>
      </w:r>
      <w:proofErr w:type="gramEnd"/>
      <w:r w:rsidRPr="00786100">
        <w:rPr>
          <w:rFonts w:eastAsia="Arial"/>
          <w:noProof w:val="0"/>
          <w:color w:val="000000" w:themeColor="text1"/>
        </w:rPr>
        <w:t xml:space="preserve"> We are investigating the problem and will post more information as soon as possible. This message is posted to outages,</w:t>
      </w:r>
      <w:r w:rsidR="001A5280">
        <w:rPr>
          <w:rFonts w:eastAsia="Arial"/>
          <w:noProof w:val="0"/>
          <w:color w:val="000000" w:themeColor="text1"/>
        </w:rPr>
        <w:t xml:space="preserve"> </w:t>
      </w:r>
      <w:r w:rsidRPr="00786100">
        <w:rPr>
          <w:rFonts w:eastAsia="Arial"/>
          <w:noProof w:val="0"/>
          <w:color w:val="000000" w:themeColor="text1"/>
        </w:rPr>
        <w:t xml:space="preserve">-outages, </w:t>
      </w:r>
      <w:proofErr w:type="spellStart"/>
      <w:r w:rsidRPr="00786100">
        <w:rPr>
          <w:rFonts w:eastAsia="Arial"/>
          <w:noProof w:val="0"/>
          <w:color w:val="000000" w:themeColor="text1"/>
        </w:rPr>
        <w:t>acug</w:t>
      </w:r>
      <w:proofErr w:type="spellEnd"/>
      <w:r w:rsidRPr="00786100">
        <w:rPr>
          <w:rFonts w:eastAsia="Arial"/>
          <w:noProof w:val="0"/>
          <w:color w:val="000000" w:themeColor="text1"/>
        </w:rPr>
        <w:t xml:space="preserve">, </w:t>
      </w:r>
      <w:proofErr w:type="spellStart"/>
      <w:r w:rsidR="00BC3D6F">
        <w:rPr>
          <w:rFonts w:eastAsia="Arial"/>
          <w:noProof w:val="0"/>
          <w:color w:val="000000" w:themeColor="text1"/>
        </w:rPr>
        <w:t>itpros</w:t>
      </w:r>
      <w:proofErr w:type="spellEnd"/>
      <w:r w:rsidR="00BC3D6F">
        <w:rPr>
          <w:rFonts w:eastAsia="Arial"/>
          <w:noProof w:val="0"/>
          <w:color w:val="000000" w:themeColor="text1"/>
        </w:rPr>
        <w:t xml:space="preserve">, </w:t>
      </w:r>
      <w:r w:rsidRPr="00786100">
        <w:rPr>
          <w:rFonts w:eastAsia="Arial"/>
          <w:noProof w:val="0"/>
          <w:color w:val="000000" w:themeColor="text1"/>
        </w:rPr>
        <w:t xml:space="preserve">IS twitter feed, OSU </w:t>
      </w:r>
      <w:r w:rsidR="007064BD">
        <w:rPr>
          <w:rFonts w:eastAsia="Arial"/>
          <w:noProof w:val="0"/>
          <w:color w:val="000000" w:themeColor="text1"/>
        </w:rPr>
        <w:t>IT</w:t>
      </w:r>
      <w:r w:rsidR="001A5280">
        <w:rPr>
          <w:rFonts w:eastAsia="Arial"/>
          <w:noProof w:val="0"/>
          <w:color w:val="000000" w:themeColor="text1"/>
        </w:rPr>
        <w:t xml:space="preserve"> </w:t>
      </w:r>
      <w:r w:rsidR="003F3B87" w:rsidRPr="00786100">
        <w:rPr>
          <w:rFonts w:eastAsia="Arial"/>
          <w:noProof w:val="0"/>
          <w:color w:val="000000" w:themeColor="text1"/>
        </w:rPr>
        <w:t>Facebook,</w:t>
      </w:r>
      <w:r w:rsidRPr="00786100">
        <w:rPr>
          <w:rFonts w:eastAsia="Arial"/>
          <w:noProof w:val="0"/>
          <w:color w:val="000000" w:themeColor="text1"/>
        </w:rPr>
        <w:t xml:space="preserve"> and twitter feeds.”</w:t>
      </w:r>
      <w:r w:rsidR="001A5280">
        <w:rPr>
          <w:rFonts w:eastAsia="Arial"/>
          <w:noProof w:val="0"/>
          <w:color w:val="000000" w:themeColor="text1"/>
        </w:rPr>
        <w:t xml:space="preserve"> NAME</w:t>
      </w:r>
      <w:r w:rsidRPr="00786100">
        <w:rPr>
          <w:rFonts w:eastAsia="Arial"/>
          <w:noProof w:val="0"/>
          <w:color w:val="000000" w:themeColor="text1"/>
        </w:rPr>
        <w:t xml:space="preserve">, </w:t>
      </w:r>
      <w:r w:rsidR="007064BD">
        <w:rPr>
          <w:rFonts w:eastAsia="Arial"/>
          <w:noProof w:val="0"/>
          <w:color w:val="000000" w:themeColor="text1"/>
        </w:rPr>
        <w:t>IT</w:t>
      </w:r>
      <w:r w:rsidRPr="00786100">
        <w:rPr>
          <w:rFonts w:eastAsia="Arial"/>
          <w:noProof w:val="0"/>
          <w:color w:val="000000" w:themeColor="text1"/>
        </w:rPr>
        <w:t xml:space="preserve">- </w:t>
      </w:r>
      <w:r w:rsidR="007064BD">
        <w:rPr>
          <w:rFonts w:eastAsia="Arial"/>
          <w:noProof w:val="0"/>
          <w:color w:val="000000" w:themeColor="text1"/>
        </w:rPr>
        <w:t>IT</w:t>
      </w:r>
      <w:r w:rsidRPr="00786100">
        <w:rPr>
          <w:rFonts w:eastAsia="Arial"/>
          <w:noProof w:val="0"/>
          <w:color w:val="000000" w:themeColor="text1"/>
        </w:rPr>
        <w:t xml:space="preserve"> </w:t>
      </w:r>
    </w:p>
    <w:p w14:paraId="58422A9D" w14:textId="606525FF" w:rsidR="00855549" w:rsidRPr="00786100" w:rsidRDefault="00855549" w:rsidP="00387BFB">
      <w:pPr>
        <w:pStyle w:val="ListParagraph"/>
        <w:numPr>
          <w:ilvl w:val="1"/>
          <w:numId w:val="14"/>
        </w:numPr>
        <w:spacing w:after="160" w:line="259" w:lineRule="auto"/>
        <w:contextualSpacing/>
        <w:rPr>
          <w:rFonts w:eastAsiaTheme="minorEastAsia"/>
          <w:i/>
          <w:iCs/>
          <w:color w:val="000000" w:themeColor="text1"/>
        </w:rPr>
      </w:pPr>
      <w:r w:rsidRPr="00786100">
        <w:rPr>
          <w:rFonts w:eastAsia="Arial"/>
          <w:i/>
          <w:iCs/>
          <w:noProof w:val="0"/>
          <w:color w:val="000000" w:themeColor="text1"/>
        </w:rPr>
        <w:t xml:space="preserve">Short Example: </w:t>
      </w:r>
      <w:r w:rsidRPr="00786100">
        <w:rPr>
          <w:rFonts w:eastAsia="Arial"/>
          <w:noProof w:val="0"/>
          <w:color w:val="000000" w:themeColor="text1"/>
        </w:rPr>
        <w:t xml:space="preserve">OSU is </w:t>
      </w:r>
      <w:proofErr w:type="gramStart"/>
      <w:r w:rsidRPr="00786100">
        <w:rPr>
          <w:rFonts w:eastAsia="Arial"/>
          <w:noProof w:val="0"/>
          <w:color w:val="000000" w:themeColor="text1"/>
        </w:rPr>
        <w:t>experiencing</w:t>
      </w:r>
      <w:r w:rsidR="001A5280">
        <w:rPr>
          <w:rFonts w:eastAsia="Arial"/>
          <w:noProof w:val="0"/>
          <w:color w:val="000000" w:themeColor="text1"/>
        </w:rPr>
        <w:t xml:space="preserve"> </w:t>
      </w:r>
      <w:r w:rsidRPr="00786100">
        <w:rPr>
          <w:rFonts w:eastAsia="Arial"/>
          <w:noProof w:val="0"/>
          <w:color w:val="000000" w:themeColor="text1"/>
        </w:rPr>
        <w:t xml:space="preserve"> issues</w:t>
      </w:r>
      <w:proofErr w:type="gramEnd"/>
      <w:r w:rsidRPr="00786100">
        <w:rPr>
          <w:rFonts w:eastAsia="Arial"/>
          <w:noProof w:val="0"/>
          <w:color w:val="000000" w:themeColor="text1"/>
        </w:rPr>
        <w:t xml:space="preserve">. Staff are investigating. More details via email. END. </w:t>
      </w:r>
    </w:p>
    <w:p w14:paraId="7D69A9D7" w14:textId="77777777" w:rsidR="00855549" w:rsidRPr="00786100" w:rsidRDefault="00855549" w:rsidP="00855549">
      <w:pPr>
        <w:pStyle w:val="Heading2"/>
      </w:pPr>
      <w:r w:rsidRPr="00786100">
        <w:rPr>
          <w:rFonts w:eastAsia="Trebuchet MS"/>
          <w:b/>
          <w:bCs/>
          <w:noProof w:val="0"/>
          <w:color w:val="000000" w:themeColor="text1"/>
        </w:rPr>
        <w:t>Status update</w:t>
      </w:r>
    </w:p>
    <w:p w14:paraId="59A59105" w14:textId="77777777" w:rsidR="00855549" w:rsidRPr="00786100" w:rsidRDefault="00855549" w:rsidP="00855549">
      <w:r w:rsidRPr="00786100">
        <w:rPr>
          <w:rFonts w:eastAsia="Arial"/>
          <w:color w:val="000000" w:themeColor="text1"/>
        </w:rPr>
        <w:t>For the status update, there are two options. Option A is a standard email every 1-2 hours, while Option B is a conference call with key customers of the service.</w:t>
      </w:r>
    </w:p>
    <w:p w14:paraId="3FB946A8" w14:textId="77777777" w:rsidR="00855549" w:rsidRPr="00786100" w:rsidRDefault="00855549" w:rsidP="00387BFB">
      <w:pPr>
        <w:pStyle w:val="ListParagraph"/>
        <w:numPr>
          <w:ilvl w:val="0"/>
          <w:numId w:val="14"/>
        </w:numPr>
        <w:spacing w:after="160" w:line="259" w:lineRule="auto"/>
        <w:contextualSpacing/>
        <w:rPr>
          <w:rFonts w:eastAsiaTheme="minorEastAsia"/>
          <w:b/>
          <w:bCs/>
          <w:color w:val="000000" w:themeColor="text1"/>
        </w:rPr>
      </w:pPr>
      <w:r w:rsidRPr="00786100">
        <w:rPr>
          <w:rFonts w:eastAsia="Arial"/>
          <w:b/>
          <w:bCs/>
          <w:noProof w:val="0"/>
          <w:color w:val="000000" w:themeColor="text1"/>
        </w:rPr>
        <w:t>Standard Email Communication</w:t>
      </w:r>
    </w:p>
    <w:p w14:paraId="41D86CB4" w14:textId="77777777" w:rsidR="00855549" w:rsidRPr="00786100" w:rsidRDefault="00855549" w:rsidP="00387BFB">
      <w:pPr>
        <w:pStyle w:val="ListParagraph"/>
        <w:numPr>
          <w:ilvl w:val="1"/>
          <w:numId w:val="13"/>
        </w:numPr>
        <w:spacing w:after="160" w:line="259" w:lineRule="auto"/>
        <w:contextualSpacing/>
        <w:rPr>
          <w:rFonts w:eastAsiaTheme="minorEastAsia"/>
          <w:color w:val="000000" w:themeColor="text1"/>
        </w:rPr>
      </w:pPr>
      <w:r w:rsidRPr="00786100">
        <w:rPr>
          <w:rFonts w:eastAsia="Arial"/>
          <w:noProof w:val="0"/>
          <w:color w:val="000000" w:themeColor="text1"/>
        </w:rPr>
        <w:t>Time</w:t>
      </w:r>
    </w:p>
    <w:p w14:paraId="26CF0EC8" w14:textId="77777777" w:rsidR="00855549" w:rsidRPr="00786100" w:rsidRDefault="00855549" w:rsidP="00387BFB">
      <w:pPr>
        <w:pStyle w:val="ListParagraph"/>
        <w:numPr>
          <w:ilvl w:val="1"/>
          <w:numId w:val="13"/>
        </w:numPr>
        <w:spacing w:after="160" w:line="259" w:lineRule="auto"/>
        <w:contextualSpacing/>
        <w:rPr>
          <w:rFonts w:eastAsiaTheme="minorEastAsia"/>
          <w:color w:val="000000" w:themeColor="text1"/>
        </w:rPr>
      </w:pPr>
      <w:r w:rsidRPr="00786100">
        <w:rPr>
          <w:rFonts w:eastAsia="Arial"/>
          <w:noProof w:val="0"/>
          <w:color w:val="000000" w:themeColor="text1"/>
        </w:rPr>
        <w:t>Nature of problem</w:t>
      </w:r>
    </w:p>
    <w:p w14:paraId="7076DCE1" w14:textId="77777777" w:rsidR="00855549" w:rsidRPr="00786100" w:rsidRDefault="00855549" w:rsidP="00387BFB">
      <w:pPr>
        <w:pStyle w:val="ListParagraph"/>
        <w:numPr>
          <w:ilvl w:val="1"/>
          <w:numId w:val="13"/>
        </w:numPr>
        <w:spacing w:after="160" w:line="259" w:lineRule="auto"/>
        <w:contextualSpacing/>
        <w:rPr>
          <w:rFonts w:eastAsiaTheme="minorEastAsia"/>
          <w:color w:val="000000" w:themeColor="text1"/>
        </w:rPr>
      </w:pPr>
      <w:r w:rsidRPr="00786100">
        <w:rPr>
          <w:rFonts w:eastAsia="Arial"/>
          <w:noProof w:val="0"/>
          <w:color w:val="000000" w:themeColor="text1"/>
        </w:rPr>
        <w:t>Diagnostic update</w:t>
      </w:r>
    </w:p>
    <w:p w14:paraId="1B0495DB" w14:textId="77777777" w:rsidR="00855549" w:rsidRPr="00786100" w:rsidRDefault="00855549" w:rsidP="00387BFB">
      <w:pPr>
        <w:pStyle w:val="ListParagraph"/>
        <w:numPr>
          <w:ilvl w:val="1"/>
          <w:numId w:val="13"/>
        </w:numPr>
        <w:spacing w:after="160" w:line="259" w:lineRule="auto"/>
        <w:contextualSpacing/>
        <w:rPr>
          <w:rFonts w:eastAsiaTheme="minorEastAsia"/>
          <w:color w:val="000000" w:themeColor="text1"/>
        </w:rPr>
      </w:pPr>
      <w:r w:rsidRPr="00786100">
        <w:rPr>
          <w:rFonts w:eastAsia="Arial"/>
          <w:noProof w:val="0"/>
          <w:color w:val="000000" w:themeColor="text1"/>
        </w:rPr>
        <w:t>Confidence level</w:t>
      </w:r>
    </w:p>
    <w:p w14:paraId="19F5BE9D" w14:textId="77777777" w:rsidR="00855549" w:rsidRPr="00786100" w:rsidRDefault="00855549" w:rsidP="00387BFB">
      <w:pPr>
        <w:pStyle w:val="ListParagraph"/>
        <w:numPr>
          <w:ilvl w:val="1"/>
          <w:numId w:val="13"/>
        </w:numPr>
        <w:spacing w:after="160" w:line="259" w:lineRule="auto"/>
        <w:contextualSpacing/>
        <w:rPr>
          <w:rFonts w:eastAsiaTheme="minorEastAsia"/>
          <w:color w:val="000000" w:themeColor="text1"/>
        </w:rPr>
      </w:pPr>
      <w:r w:rsidRPr="00786100">
        <w:rPr>
          <w:rFonts w:eastAsia="Arial"/>
          <w:noProof w:val="0"/>
          <w:color w:val="000000" w:themeColor="text1"/>
        </w:rPr>
        <w:t>Contact or signature</w:t>
      </w:r>
    </w:p>
    <w:p w14:paraId="039E4E87" w14:textId="77777777" w:rsidR="00855549" w:rsidRPr="00786100" w:rsidRDefault="00855549" w:rsidP="00387BFB">
      <w:pPr>
        <w:pStyle w:val="ListParagraph"/>
        <w:numPr>
          <w:ilvl w:val="1"/>
          <w:numId w:val="13"/>
        </w:numPr>
        <w:spacing w:after="160" w:line="259" w:lineRule="auto"/>
        <w:contextualSpacing/>
        <w:rPr>
          <w:rFonts w:eastAsiaTheme="minorEastAsia"/>
          <w:color w:val="000000" w:themeColor="text1"/>
        </w:rPr>
      </w:pPr>
      <w:r w:rsidRPr="00786100">
        <w:rPr>
          <w:rFonts w:eastAsia="Arial"/>
          <w:noProof w:val="0"/>
          <w:color w:val="000000" w:themeColor="text1"/>
        </w:rPr>
        <w:t>Where this notice was posted</w:t>
      </w:r>
    </w:p>
    <w:p w14:paraId="6B373B13" w14:textId="655D11DF" w:rsidR="00855549" w:rsidRPr="00786100" w:rsidRDefault="00855549" w:rsidP="00387BFB">
      <w:pPr>
        <w:pStyle w:val="ListParagraph"/>
        <w:numPr>
          <w:ilvl w:val="1"/>
          <w:numId w:val="13"/>
        </w:numPr>
        <w:spacing w:after="160" w:line="259" w:lineRule="auto"/>
        <w:contextualSpacing/>
        <w:rPr>
          <w:rFonts w:eastAsiaTheme="minorEastAsia"/>
          <w:color w:val="000000" w:themeColor="text1"/>
        </w:rPr>
      </w:pPr>
      <w:r w:rsidRPr="00786100">
        <w:rPr>
          <w:rFonts w:eastAsia="Arial"/>
          <w:noProof w:val="0"/>
          <w:color w:val="000000" w:themeColor="text1"/>
        </w:rPr>
        <w:t xml:space="preserve">Example: “At 8am we began receiving notices that people are unable to login </w:t>
      </w:r>
      <w:proofErr w:type="gramStart"/>
      <w:r w:rsidRPr="00786100">
        <w:rPr>
          <w:rFonts w:eastAsia="Arial"/>
          <w:noProof w:val="0"/>
          <w:color w:val="000000" w:themeColor="text1"/>
        </w:rPr>
        <w:t>to</w:t>
      </w:r>
      <w:r w:rsidR="001A5280">
        <w:rPr>
          <w:rFonts w:eastAsia="Arial"/>
          <w:noProof w:val="0"/>
          <w:color w:val="000000" w:themeColor="text1"/>
        </w:rPr>
        <w:t xml:space="preserve"> </w:t>
      </w:r>
      <w:r w:rsidRPr="00786100">
        <w:rPr>
          <w:rFonts w:eastAsia="Arial"/>
          <w:noProof w:val="0"/>
          <w:color w:val="000000" w:themeColor="text1"/>
        </w:rPr>
        <w:t>.</w:t>
      </w:r>
      <w:proofErr w:type="gramEnd"/>
      <w:r w:rsidRPr="00786100">
        <w:rPr>
          <w:rFonts w:eastAsia="Arial"/>
          <w:noProof w:val="0"/>
          <w:color w:val="000000" w:themeColor="text1"/>
        </w:rPr>
        <w:t xml:space="preserve"> It appears that a process </w:t>
      </w:r>
      <w:r w:rsidR="00FF49C8" w:rsidRPr="00786100">
        <w:rPr>
          <w:rFonts w:eastAsia="Arial"/>
          <w:noProof w:val="0"/>
          <w:color w:val="000000" w:themeColor="text1"/>
        </w:rPr>
        <w:t>hung,</w:t>
      </w:r>
      <w:r w:rsidRPr="00786100">
        <w:rPr>
          <w:rFonts w:eastAsia="Arial"/>
          <w:noProof w:val="0"/>
          <w:color w:val="000000" w:themeColor="text1"/>
        </w:rPr>
        <w:t xml:space="preserve"> </w:t>
      </w:r>
      <w:proofErr w:type="gramStart"/>
      <w:r w:rsidRPr="00786100">
        <w:rPr>
          <w:rFonts w:eastAsia="Arial"/>
          <w:noProof w:val="0"/>
          <w:color w:val="000000" w:themeColor="text1"/>
        </w:rPr>
        <w:t>and</w:t>
      </w:r>
      <w:r w:rsidR="001A5280">
        <w:rPr>
          <w:rFonts w:eastAsia="Arial"/>
          <w:noProof w:val="0"/>
          <w:color w:val="000000" w:themeColor="text1"/>
        </w:rPr>
        <w:t xml:space="preserve"> </w:t>
      </w:r>
      <w:r w:rsidRPr="00786100">
        <w:rPr>
          <w:rFonts w:eastAsia="Arial"/>
          <w:noProof w:val="0"/>
          <w:color w:val="000000" w:themeColor="text1"/>
        </w:rPr>
        <w:t xml:space="preserve"> is</w:t>
      </w:r>
      <w:proofErr w:type="gramEnd"/>
      <w:r w:rsidRPr="00786100">
        <w:rPr>
          <w:rFonts w:eastAsia="Arial"/>
          <w:noProof w:val="0"/>
          <w:color w:val="000000" w:themeColor="text1"/>
        </w:rPr>
        <w:t xml:space="preserve"> being restarted and should be online within the hour. We are cautiously optimistic that this will fix the problem. This message is posted to outages,</w:t>
      </w:r>
      <w:r w:rsidR="001A5280">
        <w:rPr>
          <w:rFonts w:eastAsia="Arial"/>
          <w:noProof w:val="0"/>
          <w:color w:val="000000" w:themeColor="text1"/>
        </w:rPr>
        <w:t xml:space="preserve"> </w:t>
      </w:r>
      <w:r w:rsidRPr="00786100">
        <w:rPr>
          <w:rFonts w:eastAsia="Arial"/>
          <w:noProof w:val="0"/>
          <w:color w:val="000000" w:themeColor="text1"/>
        </w:rPr>
        <w:t xml:space="preserve">-outages, IS twitter feed, OSU </w:t>
      </w:r>
      <w:r w:rsidR="007064BD">
        <w:rPr>
          <w:rFonts w:eastAsia="Arial"/>
          <w:noProof w:val="0"/>
          <w:color w:val="000000" w:themeColor="text1"/>
        </w:rPr>
        <w:t>IT</w:t>
      </w:r>
      <w:r w:rsidR="001A5280">
        <w:rPr>
          <w:rFonts w:eastAsia="Arial"/>
          <w:noProof w:val="0"/>
          <w:color w:val="000000" w:themeColor="text1"/>
        </w:rPr>
        <w:t xml:space="preserve"> </w:t>
      </w:r>
      <w:r w:rsidR="003F3B87" w:rsidRPr="00786100">
        <w:rPr>
          <w:rFonts w:eastAsia="Arial"/>
          <w:noProof w:val="0"/>
          <w:color w:val="000000" w:themeColor="text1"/>
        </w:rPr>
        <w:t>Facebook,</w:t>
      </w:r>
      <w:r w:rsidRPr="00786100">
        <w:rPr>
          <w:rFonts w:eastAsia="Arial"/>
          <w:noProof w:val="0"/>
          <w:color w:val="000000" w:themeColor="text1"/>
        </w:rPr>
        <w:t xml:space="preserve"> and twitter feeds.” </w:t>
      </w:r>
    </w:p>
    <w:p w14:paraId="40E24449" w14:textId="590EAC2D" w:rsidR="00855549" w:rsidRPr="00786100" w:rsidRDefault="00855549" w:rsidP="00387BFB">
      <w:pPr>
        <w:pStyle w:val="ListParagraph"/>
        <w:numPr>
          <w:ilvl w:val="1"/>
          <w:numId w:val="13"/>
        </w:numPr>
        <w:spacing w:after="160" w:line="259" w:lineRule="auto"/>
        <w:contextualSpacing/>
        <w:rPr>
          <w:rFonts w:eastAsiaTheme="minorEastAsia"/>
          <w:i/>
          <w:iCs/>
          <w:color w:val="000000" w:themeColor="text1"/>
        </w:rPr>
      </w:pPr>
      <w:r w:rsidRPr="00786100">
        <w:rPr>
          <w:rFonts w:eastAsia="Arial"/>
          <w:i/>
          <w:iCs/>
          <w:noProof w:val="0"/>
          <w:color w:val="000000" w:themeColor="text1"/>
        </w:rPr>
        <w:t xml:space="preserve">Short Example: </w:t>
      </w:r>
      <w:proofErr w:type="gramStart"/>
      <w:r w:rsidRPr="00786100">
        <w:rPr>
          <w:rFonts w:eastAsia="Arial"/>
          <w:i/>
          <w:iCs/>
          <w:noProof w:val="0"/>
          <w:color w:val="000000" w:themeColor="text1"/>
        </w:rPr>
        <w:t>OSU</w:t>
      </w:r>
      <w:r w:rsidR="001A5280">
        <w:rPr>
          <w:rFonts w:eastAsia="Arial"/>
          <w:i/>
          <w:iCs/>
          <w:noProof w:val="0"/>
          <w:color w:val="000000" w:themeColor="text1"/>
        </w:rPr>
        <w:t xml:space="preserve"> </w:t>
      </w:r>
      <w:r w:rsidRPr="00786100">
        <w:rPr>
          <w:rFonts w:eastAsia="Arial"/>
          <w:i/>
          <w:iCs/>
          <w:noProof w:val="0"/>
          <w:color w:val="000000" w:themeColor="text1"/>
        </w:rPr>
        <w:t xml:space="preserve"> issues</w:t>
      </w:r>
      <w:proofErr w:type="gramEnd"/>
      <w:r w:rsidRPr="00786100">
        <w:rPr>
          <w:rFonts w:eastAsia="Arial"/>
          <w:i/>
          <w:iCs/>
          <w:noProof w:val="0"/>
          <w:color w:val="000000" w:themeColor="text1"/>
        </w:rPr>
        <w:t>; fix is in the works. ETA for service restore is 1030a. More details via email. END.</w:t>
      </w:r>
    </w:p>
    <w:p w14:paraId="43626C13" w14:textId="77777777" w:rsidR="00855549" w:rsidRPr="00786100" w:rsidRDefault="00855549" w:rsidP="00387BFB">
      <w:pPr>
        <w:pStyle w:val="ListParagraph"/>
        <w:numPr>
          <w:ilvl w:val="0"/>
          <w:numId w:val="14"/>
        </w:numPr>
        <w:spacing w:after="160" w:line="259" w:lineRule="auto"/>
        <w:contextualSpacing/>
        <w:rPr>
          <w:rFonts w:eastAsiaTheme="minorEastAsia"/>
          <w:b/>
          <w:bCs/>
          <w:color w:val="000000" w:themeColor="text1"/>
        </w:rPr>
      </w:pPr>
      <w:r w:rsidRPr="00786100">
        <w:rPr>
          <w:rFonts w:eastAsia="Arial"/>
          <w:b/>
          <w:bCs/>
          <w:noProof w:val="0"/>
          <w:color w:val="000000" w:themeColor="text1"/>
        </w:rPr>
        <w:lastRenderedPageBreak/>
        <w:t>Conference Call with Customers</w:t>
      </w:r>
    </w:p>
    <w:p w14:paraId="31D900A7" w14:textId="22F030E3" w:rsidR="00855549" w:rsidRPr="00786100" w:rsidRDefault="00855549" w:rsidP="00387BFB">
      <w:pPr>
        <w:pStyle w:val="ListParagraph"/>
        <w:numPr>
          <w:ilvl w:val="1"/>
          <w:numId w:val="13"/>
        </w:numPr>
        <w:spacing w:after="160" w:line="259" w:lineRule="auto"/>
        <w:contextualSpacing/>
        <w:rPr>
          <w:rFonts w:eastAsiaTheme="minorEastAsia"/>
          <w:color w:val="000000" w:themeColor="text1"/>
        </w:rPr>
      </w:pPr>
      <w:r w:rsidRPr="00786100">
        <w:rPr>
          <w:rFonts w:eastAsia="Arial"/>
          <w:noProof w:val="0"/>
          <w:color w:val="000000" w:themeColor="text1"/>
        </w:rPr>
        <w:t xml:space="preserve">Phone Number: </w:t>
      </w:r>
    </w:p>
    <w:p w14:paraId="6CFAC1C9" w14:textId="73903593" w:rsidR="00855549" w:rsidRPr="00786100" w:rsidRDefault="00855549" w:rsidP="00387BFB">
      <w:pPr>
        <w:pStyle w:val="ListParagraph"/>
        <w:numPr>
          <w:ilvl w:val="1"/>
          <w:numId w:val="13"/>
        </w:numPr>
        <w:spacing w:after="160" w:line="259" w:lineRule="auto"/>
        <w:contextualSpacing/>
        <w:rPr>
          <w:rFonts w:eastAsiaTheme="minorEastAsia"/>
          <w:color w:val="000000" w:themeColor="text1"/>
        </w:rPr>
      </w:pPr>
      <w:r w:rsidRPr="00786100">
        <w:rPr>
          <w:rFonts w:eastAsia="Arial"/>
          <w:noProof w:val="0"/>
          <w:color w:val="000000" w:themeColor="text1"/>
        </w:rPr>
        <w:t xml:space="preserve">Conference ID: </w:t>
      </w:r>
      <w:r w:rsidR="001A5280">
        <w:rPr>
          <w:rFonts w:eastAsia="Arial"/>
          <w:noProof w:val="0"/>
          <w:color w:val="000000" w:themeColor="text1"/>
        </w:rPr>
        <w:t>XXX</w:t>
      </w:r>
      <w:r w:rsidRPr="00786100">
        <w:rPr>
          <w:rFonts w:eastAsia="Arial"/>
          <w:noProof w:val="0"/>
          <w:color w:val="000000" w:themeColor="text1"/>
        </w:rPr>
        <w:t>, followed by the # sign.</w:t>
      </w:r>
    </w:p>
    <w:p w14:paraId="6AE921EB" w14:textId="77777777" w:rsidR="00855549" w:rsidRPr="00786100" w:rsidRDefault="00855549" w:rsidP="00855549">
      <w:pPr>
        <w:pStyle w:val="Heading2"/>
      </w:pPr>
      <w:r w:rsidRPr="00786100">
        <w:rPr>
          <w:rFonts w:eastAsia="Trebuchet MS"/>
          <w:b/>
          <w:bCs/>
          <w:noProof w:val="0"/>
          <w:color w:val="000000" w:themeColor="text1"/>
        </w:rPr>
        <w:t>Recovery notice</w:t>
      </w:r>
    </w:p>
    <w:p w14:paraId="0CC735C7"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Time</w:t>
      </w:r>
    </w:p>
    <w:p w14:paraId="5166BB14"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Nature of problem</w:t>
      </w:r>
    </w:p>
    <w:p w14:paraId="6D23D969"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Resolution</w:t>
      </w:r>
    </w:p>
    <w:p w14:paraId="1358879C"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Confidence level</w:t>
      </w:r>
    </w:p>
    <w:p w14:paraId="465725E4"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Regrets</w:t>
      </w:r>
    </w:p>
    <w:p w14:paraId="18557AD7"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Contact or signature</w:t>
      </w:r>
    </w:p>
    <w:p w14:paraId="225649DF" w14:textId="77777777"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Where this notice was posted</w:t>
      </w:r>
    </w:p>
    <w:p w14:paraId="635CB997" w14:textId="4A905881" w:rsidR="00855549" w:rsidRPr="00786100" w:rsidRDefault="00855549" w:rsidP="00387BFB">
      <w:pPr>
        <w:pStyle w:val="ListParagraph"/>
        <w:numPr>
          <w:ilvl w:val="1"/>
          <w:numId w:val="14"/>
        </w:numPr>
        <w:spacing w:after="160" w:line="259" w:lineRule="auto"/>
        <w:contextualSpacing/>
        <w:rPr>
          <w:rFonts w:eastAsiaTheme="minorEastAsia"/>
          <w:color w:val="000000" w:themeColor="text1"/>
        </w:rPr>
      </w:pPr>
      <w:r w:rsidRPr="00786100">
        <w:rPr>
          <w:rFonts w:eastAsia="Arial"/>
          <w:noProof w:val="0"/>
          <w:color w:val="000000" w:themeColor="text1"/>
        </w:rPr>
        <w:t xml:space="preserve">Example: </w:t>
      </w:r>
      <w:proofErr w:type="gramStart"/>
      <w:r w:rsidRPr="00786100">
        <w:rPr>
          <w:rFonts w:eastAsia="Arial"/>
          <w:noProof w:val="0"/>
          <w:color w:val="000000" w:themeColor="text1"/>
        </w:rPr>
        <w:t>“</w:t>
      </w:r>
      <w:r w:rsidR="001A5280">
        <w:rPr>
          <w:rFonts w:eastAsia="Arial"/>
          <w:noProof w:val="0"/>
          <w:color w:val="000000" w:themeColor="text1"/>
        </w:rPr>
        <w:t xml:space="preserve"> </w:t>
      </w:r>
      <w:r w:rsidRPr="00786100">
        <w:rPr>
          <w:rFonts w:eastAsia="Arial"/>
          <w:noProof w:val="0"/>
          <w:color w:val="000000" w:themeColor="text1"/>
        </w:rPr>
        <w:t>was</w:t>
      </w:r>
      <w:proofErr w:type="gramEnd"/>
      <w:r w:rsidRPr="00786100">
        <w:rPr>
          <w:rFonts w:eastAsia="Arial"/>
          <w:noProof w:val="0"/>
          <w:color w:val="000000" w:themeColor="text1"/>
        </w:rPr>
        <w:t xml:space="preserve"> unavailable from 8am-8:37 on Tuesday, November 1 due to a stalled process.</w:t>
      </w:r>
      <w:r w:rsidR="001A5280">
        <w:rPr>
          <w:rFonts w:eastAsia="Arial"/>
          <w:noProof w:val="0"/>
          <w:color w:val="000000" w:themeColor="text1"/>
        </w:rPr>
        <w:t xml:space="preserve"> </w:t>
      </w:r>
      <w:r w:rsidRPr="00786100">
        <w:rPr>
          <w:rFonts w:eastAsia="Arial"/>
          <w:noProof w:val="0"/>
          <w:color w:val="000000" w:themeColor="text1"/>
        </w:rPr>
        <w:t xml:space="preserve"> has been returned to service and we do not anticipate any additional outages. We regret the disruption to service and thank you for your patience. Any lingering issues should be addressed to the OSU Service Desk, </w:t>
      </w:r>
      <w:r w:rsidR="001A5280">
        <w:rPr>
          <w:rFonts w:eastAsia="Arial"/>
          <w:noProof w:val="0"/>
          <w:color w:val="000000" w:themeColor="text1"/>
        </w:rPr>
        <w:t>XXX</w:t>
      </w:r>
      <w:r w:rsidRPr="00786100">
        <w:rPr>
          <w:rFonts w:eastAsia="Arial"/>
          <w:noProof w:val="0"/>
          <w:color w:val="000000" w:themeColor="text1"/>
        </w:rPr>
        <w:t>, or at</w:t>
      </w:r>
      <w:r w:rsidR="001A5280">
        <w:rPr>
          <w:rFonts w:eastAsia="Arial"/>
          <w:noProof w:val="0"/>
          <w:color w:val="000000" w:themeColor="text1"/>
        </w:rPr>
        <w:t xml:space="preserve"> XXX</w:t>
      </w:r>
      <w:r w:rsidRPr="00786100">
        <w:rPr>
          <w:rFonts w:eastAsia="Arial"/>
          <w:noProof w:val="0"/>
          <w:color w:val="000000" w:themeColor="text1"/>
        </w:rPr>
        <w:t>.</w:t>
      </w:r>
      <w:r w:rsidR="001A5280">
        <w:rPr>
          <w:rFonts w:eastAsia="Arial"/>
          <w:noProof w:val="0"/>
          <w:color w:val="000000" w:themeColor="text1"/>
        </w:rPr>
        <w:t xml:space="preserve"> </w:t>
      </w:r>
      <w:r w:rsidRPr="00786100">
        <w:rPr>
          <w:rFonts w:eastAsia="Arial"/>
          <w:noProof w:val="0"/>
          <w:color w:val="000000" w:themeColor="text1"/>
        </w:rPr>
        <w:t>This message is posted to outages,</w:t>
      </w:r>
      <w:r w:rsidR="001A5280">
        <w:rPr>
          <w:rFonts w:eastAsia="Arial"/>
          <w:noProof w:val="0"/>
          <w:color w:val="000000" w:themeColor="text1"/>
        </w:rPr>
        <w:t xml:space="preserve"> </w:t>
      </w:r>
      <w:r w:rsidRPr="00786100">
        <w:rPr>
          <w:rFonts w:eastAsia="Arial"/>
          <w:noProof w:val="0"/>
          <w:color w:val="000000" w:themeColor="text1"/>
        </w:rPr>
        <w:t xml:space="preserve">-outages, IS </w:t>
      </w:r>
      <w:r w:rsidR="00925927">
        <w:rPr>
          <w:rFonts w:eastAsia="Arial"/>
          <w:noProof w:val="0"/>
          <w:color w:val="000000" w:themeColor="text1"/>
        </w:rPr>
        <w:t>“X” (formerly known as T</w:t>
      </w:r>
      <w:r w:rsidR="00925927" w:rsidRPr="00786100">
        <w:rPr>
          <w:rFonts w:eastAsia="Arial"/>
          <w:noProof w:val="0"/>
          <w:color w:val="000000" w:themeColor="text1"/>
        </w:rPr>
        <w:t>witter</w:t>
      </w:r>
      <w:r w:rsidR="00925927">
        <w:rPr>
          <w:rFonts w:eastAsia="Arial"/>
          <w:noProof w:val="0"/>
          <w:color w:val="000000" w:themeColor="text1"/>
        </w:rPr>
        <w:t>)</w:t>
      </w:r>
      <w:r w:rsidR="00925927" w:rsidRPr="00786100">
        <w:rPr>
          <w:rFonts w:eastAsia="Arial"/>
          <w:noProof w:val="0"/>
          <w:color w:val="000000" w:themeColor="text1"/>
        </w:rPr>
        <w:t xml:space="preserve"> </w:t>
      </w:r>
      <w:r w:rsidRPr="00786100">
        <w:rPr>
          <w:rFonts w:eastAsia="Arial"/>
          <w:noProof w:val="0"/>
          <w:color w:val="000000" w:themeColor="text1"/>
        </w:rPr>
        <w:t xml:space="preserve">feed, and the OSU </w:t>
      </w:r>
      <w:r w:rsidR="007064BD">
        <w:rPr>
          <w:rFonts w:eastAsia="Arial"/>
          <w:noProof w:val="0"/>
          <w:color w:val="000000" w:themeColor="text1"/>
        </w:rPr>
        <w:t>IT</w:t>
      </w:r>
      <w:r w:rsidR="001A5280">
        <w:rPr>
          <w:rFonts w:eastAsia="Arial"/>
          <w:noProof w:val="0"/>
          <w:color w:val="000000" w:themeColor="text1"/>
        </w:rPr>
        <w:t xml:space="preserve"> </w:t>
      </w:r>
      <w:r w:rsidRPr="00786100">
        <w:rPr>
          <w:rFonts w:eastAsia="Arial"/>
          <w:noProof w:val="0"/>
          <w:color w:val="000000" w:themeColor="text1"/>
        </w:rPr>
        <w:t xml:space="preserve">Facebook page.” </w:t>
      </w:r>
    </w:p>
    <w:p w14:paraId="7748BDEE" w14:textId="02A5E5CC" w:rsidR="00855549" w:rsidRPr="00786100" w:rsidRDefault="00855549" w:rsidP="00387BFB">
      <w:pPr>
        <w:pStyle w:val="ListParagraph"/>
        <w:numPr>
          <w:ilvl w:val="1"/>
          <w:numId w:val="14"/>
        </w:numPr>
        <w:spacing w:after="160" w:line="259" w:lineRule="auto"/>
        <w:contextualSpacing/>
        <w:rPr>
          <w:rFonts w:eastAsiaTheme="minorEastAsia"/>
          <w:i/>
          <w:iCs/>
          <w:color w:val="000000" w:themeColor="text1"/>
        </w:rPr>
      </w:pPr>
      <w:r w:rsidRPr="00786100">
        <w:rPr>
          <w:rFonts w:eastAsia="Arial"/>
          <w:i/>
          <w:iCs/>
          <w:noProof w:val="0"/>
          <w:color w:val="000000" w:themeColor="text1"/>
        </w:rPr>
        <w:t xml:space="preserve">Short Example: </w:t>
      </w:r>
      <w:proofErr w:type="gramStart"/>
      <w:r w:rsidRPr="00786100">
        <w:rPr>
          <w:rFonts w:eastAsia="Arial"/>
          <w:i/>
          <w:iCs/>
          <w:noProof w:val="0"/>
          <w:color w:val="000000" w:themeColor="text1"/>
        </w:rPr>
        <w:t>OSU</w:t>
      </w:r>
      <w:r w:rsidR="001A5280">
        <w:rPr>
          <w:rFonts w:eastAsia="Arial"/>
          <w:i/>
          <w:iCs/>
          <w:noProof w:val="0"/>
          <w:color w:val="000000" w:themeColor="text1"/>
        </w:rPr>
        <w:t xml:space="preserve"> </w:t>
      </w:r>
      <w:r w:rsidRPr="00786100">
        <w:rPr>
          <w:rFonts w:eastAsia="Arial"/>
          <w:i/>
          <w:iCs/>
          <w:noProof w:val="0"/>
          <w:color w:val="000000" w:themeColor="text1"/>
        </w:rPr>
        <w:t xml:space="preserve"> issue</w:t>
      </w:r>
      <w:proofErr w:type="gramEnd"/>
      <w:r w:rsidRPr="00786100">
        <w:rPr>
          <w:rFonts w:eastAsia="Arial"/>
          <w:i/>
          <w:iCs/>
          <w:noProof w:val="0"/>
          <w:color w:val="000000" w:themeColor="text1"/>
        </w:rPr>
        <w:t xml:space="preserve"> is resolved. More details via email. END.</w:t>
      </w:r>
    </w:p>
    <w:p w14:paraId="3CAB38C4" w14:textId="77777777" w:rsidR="00855549" w:rsidRPr="00786100" w:rsidRDefault="00855549" w:rsidP="00855549">
      <w:pPr>
        <w:pStyle w:val="Heading1"/>
      </w:pPr>
      <w:r w:rsidRPr="00786100">
        <w:rPr>
          <w:rFonts w:eastAsia="Trebuchet MS"/>
          <w:b w:val="0"/>
          <w:bCs w:val="0"/>
          <w:noProof w:val="0"/>
          <w:color w:val="000000" w:themeColor="text1"/>
        </w:rPr>
        <w:t>Reference</w:t>
      </w:r>
    </w:p>
    <w:p w14:paraId="0FAD80DC" w14:textId="4543CC3C" w:rsidR="00855549" w:rsidRPr="00786100" w:rsidRDefault="00855549" w:rsidP="00855549"/>
    <w:p w14:paraId="0E35409B" w14:textId="316D75E9" w:rsidR="00855549" w:rsidRPr="00786100" w:rsidRDefault="00855549" w:rsidP="00855549">
      <w:r w:rsidRPr="00786100">
        <w:rPr>
          <w:rFonts w:eastAsia="Arial"/>
          <w:color w:val="000000" w:themeColor="text1"/>
        </w:rPr>
        <w:t xml:space="preserve">Sign up for OUTAGES </w:t>
      </w:r>
      <w:r w:rsidR="001A5280">
        <w:rPr>
          <w:rFonts w:eastAsia="Arial"/>
          <w:color w:val="000000" w:themeColor="text1"/>
        </w:rPr>
        <w:t>SOFTWARE</w:t>
      </w:r>
      <w:r w:rsidRPr="00786100">
        <w:rPr>
          <w:rFonts w:eastAsia="Arial"/>
          <w:color w:val="000000" w:themeColor="text1"/>
        </w:rPr>
        <w:t xml:space="preserve"> notification:</w:t>
      </w:r>
    </w:p>
    <w:p w14:paraId="058EFD05" w14:textId="79CE1CE8" w:rsidR="00855549" w:rsidRPr="00786100" w:rsidRDefault="00013855" w:rsidP="008D3502">
      <w:pPr>
        <w:ind w:left="720"/>
      </w:pPr>
      <w:r w:rsidRPr="00013855">
        <w:t>https://oregonstate.edu/alerts/osu-alert-portal</w:t>
      </w:r>
    </w:p>
    <w:p w14:paraId="1B670ADB" w14:textId="77777777" w:rsidR="00013855" w:rsidRDefault="00013855" w:rsidP="00855549">
      <w:pPr>
        <w:rPr>
          <w:rFonts w:eastAsia="Arial"/>
          <w:color w:val="000000" w:themeColor="text1"/>
        </w:rPr>
      </w:pPr>
    </w:p>
    <w:p w14:paraId="598D6DF9" w14:textId="4325C799" w:rsidR="00855549" w:rsidRPr="00786100" w:rsidRDefault="00855549" w:rsidP="00855549">
      <w:r w:rsidRPr="00786100">
        <w:rPr>
          <w:rFonts w:eastAsia="Arial"/>
          <w:color w:val="000000" w:themeColor="text1"/>
        </w:rPr>
        <w:t>IS IMT listserv:</w:t>
      </w:r>
    </w:p>
    <w:p w14:paraId="21C0DC66" w14:textId="4F514B54" w:rsidR="00855549" w:rsidRPr="00786100" w:rsidRDefault="00855549" w:rsidP="008D3502">
      <w:pPr>
        <w:ind w:left="720"/>
      </w:pPr>
      <w:hyperlink r:id="rId19">
        <w:r w:rsidRPr="00786100">
          <w:rPr>
            <w:rStyle w:val="Hyperlink"/>
            <w:rFonts w:eastAsia="Arial"/>
          </w:rPr>
          <w:t>@lists.oregonstate.edu</w:t>
        </w:r>
      </w:hyperlink>
    </w:p>
    <w:p w14:paraId="7ED400F4" w14:textId="53068F33" w:rsidR="00855549" w:rsidRPr="00786100" w:rsidRDefault="00855549" w:rsidP="00855549"/>
    <w:p w14:paraId="263590EB" w14:textId="77777777" w:rsidR="00855549" w:rsidRPr="00786100" w:rsidRDefault="00855549" w:rsidP="00855549">
      <w:r w:rsidRPr="00786100">
        <w:rPr>
          <w:rFonts w:eastAsia="Arial"/>
          <w:color w:val="333333"/>
        </w:rPr>
        <w:t>Outages list:</w:t>
      </w:r>
    </w:p>
    <w:p w14:paraId="70056002" w14:textId="7CC3C4A2" w:rsidR="00855549" w:rsidRPr="00786100" w:rsidRDefault="00855549" w:rsidP="00855549">
      <w:pPr>
        <w:ind w:firstLine="720"/>
      </w:pPr>
      <w:hyperlink r:id="rId20">
        <w:r w:rsidRPr="00786100">
          <w:rPr>
            <w:rStyle w:val="Hyperlink"/>
            <w:rFonts w:eastAsia="Arial"/>
          </w:rPr>
          <w:t>@lists.oregonstate.edu</w:t>
        </w:r>
      </w:hyperlink>
    </w:p>
    <w:p w14:paraId="1941285C" w14:textId="3DB066BA" w:rsidR="00855549" w:rsidRPr="00786100" w:rsidRDefault="00855549" w:rsidP="00855549"/>
    <w:p w14:paraId="73B6202B" w14:textId="1BA8BA0A" w:rsidR="00855549" w:rsidRPr="00786100" w:rsidRDefault="00BC3D6F" w:rsidP="00855549">
      <w:r>
        <w:rPr>
          <w:rFonts w:eastAsia="Arial"/>
          <w:color w:val="333333"/>
        </w:rPr>
        <w:t>IT</w:t>
      </w:r>
      <w:r w:rsidR="001A5280">
        <w:rPr>
          <w:rFonts w:eastAsia="Arial"/>
          <w:color w:val="333333"/>
        </w:rPr>
        <w:t xml:space="preserve"> </w:t>
      </w:r>
      <w:r w:rsidR="00855549" w:rsidRPr="00786100">
        <w:rPr>
          <w:rFonts w:eastAsia="Arial"/>
          <w:color w:val="333333"/>
        </w:rPr>
        <w:t>list:</w:t>
      </w:r>
    </w:p>
    <w:p w14:paraId="2CFD0E27" w14:textId="32F5E1A8" w:rsidR="00855549" w:rsidRPr="00786100" w:rsidRDefault="00BC3D6F" w:rsidP="00855549">
      <w:pPr>
        <w:ind w:firstLine="720"/>
      </w:pPr>
      <w:hyperlink r:id="rId21" w:history="1">
        <w:r w:rsidRPr="00BC3D6F">
          <w:rPr>
            <w:rFonts w:eastAsia="SimSun"/>
            <w:color w:val="094FD1"/>
            <w:u w:val="single" w:color="094FD1"/>
          </w:rPr>
          <w:t>@oregonstate.edu</w:t>
        </w:r>
      </w:hyperlink>
    </w:p>
    <w:p w14:paraId="0314C3D1" w14:textId="3361C730" w:rsidR="00855549" w:rsidRPr="00786100" w:rsidRDefault="00855549" w:rsidP="00855549"/>
    <w:p w14:paraId="4EA8CDA4" w14:textId="1DDEC393" w:rsidR="00855549" w:rsidRPr="00786100" w:rsidRDefault="001A5280" w:rsidP="00855549">
      <w:r>
        <w:rPr>
          <w:rFonts w:eastAsia="Arial"/>
          <w:color w:val="000000" w:themeColor="text1"/>
        </w:rPr>
        <w:t>SOFTWARE</w:t>
      </w:r>
      <w:r w:rsidR="00855549" w:rsidRPr="00786100">
        <w:rPr>
          <w:rFonts w:eastAsia="Arial"/>
          <w:color w:val="000000" w:themeColor="text1"/>
        </w:rPr>
        <w:t xml:space="preserve"> login: </w:t>
      </w:r>
    </w:p>
    <w:p w14:paraId="3CE5E692" w14:textId="06019434" w:rsidR="00855549" w:rsidRPr="00786100" w:rsidRDefault="001A5280" w:rsidP="00855549">
      <w:hyperlink r:id="rId22">
        <w:r>
          <w:rPr>
            <w:rStyle w:val="Hyperlink"/>
            <w:rFonts w:eastAsia="Arial"/>
          </w:rPr>
          <w:t>URL</w:t>
        </w:r>
      </w:hyperlink>
      <w:r w:rsidR="00855549" w:rsidRPr="00786100">
        <w:rPr>
          <w:rFonts w:eastAsia="Arial"/>
          <w:color w:val="000000" w:themeColor="text1"/>
        </w:rPr>
        <w:t xml:space="preserve"> </w:t>
      </w:r>
    </w:p>
    <w:p w14:paraId="5ACB3F49" w14:textId="49233934" w:rsidR="00855549" w:rsidRPr="00786100" w:rsidRDefault="00855549" w:rsidP="00855549"/>
    <w:p w14:paraId="4247C1F7" w14:textId="059F5268" w:rsidR="00855549" w:rsidRPr="00786100" w:rsidRDefault="001A5280" w:rsidP="00855549">
      <w:r>
        <w:rPr>
          <w:rFonts w:eastAsia="Arial"/>
          <w:color w:val="000000" w:themeColor="text1"/>
        </w:rPr>
        <w:t>SOFTWARE</w:t>
      </w:r>
      <w:r w:rsidR="00855549" w:rsidRPr="00786100">
        <w:rPr>
          <w:rFonts w:eastAsia="Arial"/>
          <w:color w:val="000000" w:themeColor="text1"/>
        </w:rPr>
        <w:t xml:space="preserve"> login in case of DNS failure:</w:t>
      </w:r>
    </w:p>
    <w:p w14:paraId="55E8F087" w14:textId="4C290625" w:rsidR="00855549" w:rsidRPr="00786100" w:rsidRDefault="001A5280" w:rsidP="00855549">
      <w:hyperlink r:id="rId23">
        <w:r>
          <w:rPr>
            <w:rStyle w:val="Hyperlink"/>
            <w:rFonts w:eastAsia="Arial"/>
          </w:rPr>
          <w:t>IP</w:t>
        </w:r>
      </w:hyperlink>
      <w:r>
        <w:rPr>
          <w:rStyle w:val="Hyperlink"/>
          <w:rFonts w:eastAsia="Arial"/>
        </w:rPr>
        <w:t xml:space="preserve"> Address</w:t>
      </w:r>
    </w:p>
    <w:p w14:paraId="6460560A" w14:textId="675665A4" w:rsidR="00855549" w:rsidRPr="00786100" w:rsidRDefault="00855549" w:rsidP="00855549"/>
    <w:p w14:paraId="5ED1A628" w14:textId="3B6802D4" w:rsidR="00855549" w:rsidRPr="00786100" w:rsidRDefault="001A5280" w:rsidP="00855549">
      <w:r>
        <w:rPr>
          <w:rFonts w:eastAsia="Arial"/>
          <w:color w:val="000000" w:themeColor="text1"/>
        </w:rPr>
        <w:t>SOFTWARE</w:t>
      </w:r>
      <w:r w:rsidR="00855549" w:rsidRPr="00786100">
        <w:rPr>
          <w:rFonts w:eastAsia="Arial"/>
          <w:color w:val="000000" w:themeColor="text1"/>
        </w:rPr>
        <w:t xml:space="preserve"> login in case of DNS AND CAS failure (requires a local </w:t>
      </w:r>
      <w:r>
        <w:rPr>
          <w:rFonts w:eastAsia="Arial"/>
          <w:color w:val="000000" w:themeColor="text1"/>
        </w:rPr>
        <w:t>SOFTWARE</w:t>
      </w:r>
      <w:r w:rsidR="00855549" w:rsidRPr="00786100">
        <w:rPr>
          <w:rFonts w:eastAsia="Arial"/>
          <w:color w:val="000000" w:themeColor="text1"/>
        </w:rPr>
        <w:t xml:space="preserve"> password be set):</w:t>
      </w:r>
    </w:p>
    <w:p w14:paraId="2BE03548" w14:textId="20415868" w:rsidR="00855549" w:rsidRPr="00786100" w:rsidRDefault="001A5280" w:rsidP="00855549">
      <w:hyperlink r:id="rId24">
        <w:r>
          <w:rPr>
            <w:rStyle w:val="Hyperlink"/>
            <w:rFonts w:eastAsia="Arial"/>
          </w:rPr>
          <w:t>URL</w:t>
        </w:r>
      </w:hyperlink>
    </w:p>
    <w:p w14:paraId="5368E272" w14:textId="77777777" w:rsidR="00855549" w:rsidRPr="00786100" w:rsidRDefault="00855549" w:rsidP="00855549">
      <w:r w:rsidRPr="00786100">
        <w:br/>
      </w:r>
    </w:p>
    <w:p w14:paraId="79C420B4" w14:textId="77777777" w:rsidR="00855549" w:rsidRPr="00786100" w:rsidRDefault="00855549" w:rsidP="00855549">
      <w:pPr>
        <w:pStyle w:val="Heading1"/>
      </w:pPr>
      <w:r w:rsidRPr="00786100">
        <w:rPr>
          <w:rFonts w:eastAsia="Trebuchet MS"/>
          <w:b w:val="0"/>
          <w:bCs w:val="0"/>
          <w:noProof w:val="0"/>
          <w:color w:val="000000" w:themeColor="text1"/>
        </w:rPr>
        <w:t>Emergency Contact List</w:t>
      </w:r>
    </w:p>
    <w:p w14:paraId="74278BCE" w14:textId="647B847A" w:rsidR="00855549" w:rsidRPr="00786100" w:rsidRDefault="00855549" w:rsidP="00387BFB">
      <w:pPr>
        <w:pStyle w:val="ListParagraph"/>
        <w:numPr>
          <w:ilvl w:val="0"/>
          <w:numId w:val="12"/>
        </w:numPr>
        <w:spacing w:after="160" w:line="259" w:lineRule="auto"/>
        <w:contextualSpacing/>
        <w:rPr>
          <w:rFonts w:eastAsiaTheme="minorEastAsia"/>
          <w:color w:val="333333"/>
        </w:rPr>
      </w:pPr>
      <w:r w:rsidRPr="00786100">
        <w:rPr>
          <w:rFonts w:eastAsia="Arial"/>
          <w:noProof w:val="0"/>
          <w:color w:val="333333"/>
        </w:rPr>
        <w:t xml:space="preserve">Use </w:t>
      </w:r>
      <w:hyperlink r:id="rId25">
        <w:r w:rsidRPr="00786100">
          <w:rPr>
            <w:rStyle w:val="Hyperlink"/>
            <w:rFonts w:eastAsia="Arial"/>
            <w:noProof w:val="0"/>
          </w:rPr>
          <w:t>this document</w:t>
        </w:r>
      </w:hyperlink>
      <w:r w:rsidRPr="00786100">
        <w:rPr>
          <w:rFonts w:eastAsia="Arial"/>
          <w:noProof w:val="0"/>
          <w:color w:val="333333"/>
        </w:rPr>
        <w:t xml:space="preserve"> to access </w:t>
      </w:r>
      <w:r w:rsidRPr="00786100">
        <w:rPr>
          <w:rFonts w:eastAsia="Arial"/>
          <w:b/>
          <w:bCs/>
          <w:noProof w:val="0"/>
          <w:color w:val="333333"/>
        </w:rPr>
        <w:t>emergency</w:t>
      </w:r>
      <w:r w:rsidRPr="00786100">
        <w:rPr>
          <w:rFonts w:eastAsia="Arial"/>
          <w:noProof w:val="0"/>
          <w:color w:val="333333"/>
        </w:rPr>
        <w:t xml:space="preserve"> contact information for key </w:t>
      </w:r>
      <w:proofErr w:type="spellStart"/>
      <w:r w:rsidR="007064BD">
        <w:rPr>
          <w:rFonts w:eastAsia="Arial"/>
          <w:noProof w:val="0"/>
          <w:color w:val="333333"/>
        </w:rPr>
        <w:t>IT</w:t>
      </w:r>
      <w:r w:rsidRPr="00786100">
        <w:rPr>
          <w:rFonts w:eastAsia="Arial"/>
          <w:noProof w:val="0"/>
          <w:color w:val="333333"/>
        </w:rPr>
        <w:t>personal</w:t>
      </w:r>
      <w:proofErr w:type="spellEnd"/>
      <w:r w:rsidRPr="00786100">
        <w:rPr>
          <w:rFonts w:eastAsia="Arial"/>
          <w:noProof w:val="0"/>
          <w:color w:val="333333"/>
        </w:rPr>
        <w:t>. Do not use this document for any other purpose and do not share outside of the organization.</w:t>
      </w:r>
    </w:p>
    <w:p w14:paraId="2C2B45C3" w14:textId="77777777" w:rsidR="00855549" w:rsidRPr="00786100" w:rsidRDefault="00855549" w:rsidP="00855549">
      <w:pPr>
        <w:pStyle w:val="Heading1"/>
      </w:pPr>
      <w:r w:rsidRPr="00786100">
        <w:rPr>
          <w:rFonts w:eastAsia="Trebuchet MS"/>
          <w:b w:val="0"/>
          <w:bCs w:val="0"/>
          <w:noProof w:val="0"/>
          <w:color w:val="000000" w:themeColor="text1"/>
        </w:rPr>
        <w:t>ICP (War Room)</w:t>
      </w:r>
    </w:p>
    <w:p w14:paraId="13202149" w14:textId="77777777" w:rsidR="00855549" w:rsidRPr="00786100" w:rsidRDefault="00855549" w:rsidP="00387BFB">
      <w:pPr>
        <w:pStyle w:val="ListParagraph"/>
        <w:numPr>
          <w:ilvl w:val="0"/>
          <w:numId w:val="12"/>
        </w:numPr>
        <w:spacing w:after="160" w:line="259" w:lineRule="auto"/>
        <w:contextualSpacing/>
        <w:rPr>
          <w:rFonts w:eastAsiaTheme="minorEastAsia"/>
          <w:b/>
          <w:bCs/>
          <w:color w:val="333333"/>
        </w:rPr>
      </w:pPr>
      <w:r w:rsidRPr="00786100">
        <w:rPr>
          <w:rFonts w:eastAsia="Arial"/>
          <w:b/>
          <w:bCs/>
          <w:noProof w:val="0"/>
          <w:color w:val="333333"/>
        </w:rPr>
        <w:t>Online ICP:</w:t>
      </w:r>
    </w:p>
    <w:p w14:paraId="52A9A005" w14:textId="3873176A" w:rsidR="00855549" w:rsidRPr="00786100" w:rsidRDefault="00855549" w:rsidP="00387BFB">
      <w:pPr>
        <w:pStyle w:val="ListParagraph"/>
        <w:numPr>
          <w:ilvl w:val="1"/>
          <w:numId w:val="11"/>
        </w:numPr>
        <w:spacing w:after="160" w:line="259" w:lineRule="auto"/>
        <w:contextualSpacing/>
        <w:rPr>
          <w:rFonts w:eastAsiaTheme="minorEastAsia"/>
          <w:color w:val="333333"/>
        </w:rPr>
      </w:pPr>
      <w:r w:rsidRPr="00786100">
        <w:rPr>
          <w:rFonts w:eastAsia="Arial"/>
          <w:noProof w:val="0"/>
          <w:color w:val="333333"/>
        </w:rPr>
        <w:lastRenderedPageBreak/>
        <w:t xml:space="preserve">If Auth </w:t>
      </w:r>
      <w:r w:rsidRPr="00786100">
        <w:rPr>
          <w:rFonts w:eastAsia="Arial"/>
          <w:b/>
          <w:bCs/>
          <w:noProof w:val="0"/>
          <w:color w:val="333333"/>
        </w:rPr>
        <w:t>is</w:t>
      </w:r>
      <w:r w:rsidRPr="00786100">
        <w:rPr>
          <w:rFonts w:eastAsia="Arial"/>
          <w:noProof w:val="0"/>
          <w:color w:val="333333"/>
        </w:rPr>
        <w:t xml:space="preserve"> working and </w:t>
      </w:r>
      <w:proofErr w:type="gramStart"/>
      <w:r w:rsidR="0082468E">
        <w:rPr>
          <w:rFonts w:eastAsia="Arial"/>
          <w:noProof w:val="0"/>
          <w:color w:val="333333"/>
        </w:rPr>
        <w:t>Zoom</w:t>
      </w:r>
      <w:proofErr w:type="gramEnd"/>
      <w:r w:rsidR="0082468E">
        <w:rPr>
          <w:rFonts w:eastAsia="Arial"/>
          <w:noProof w:val="0"/>
          <w:color w:val="333333"/>
        </w:rPr>
        <w:t>/MS Teams</w:t>
      </w:r>
      <w:r w:rsidRPr="00786100">
        <w:rPr>
          <w:rFonts w:eastAsia="Arial"/>
          <w:noProof w:val="0"/>
          <w:color w:val="333333"/>
        </w:rPr>
        <w:t xml:space="preserve"> can be accessed normally:</w:t>
      </w:r>
    </w:p>
    <w:p w14:paraId="506CC9FD" w14:textId="71962EA8" w:rsidR="00855549" w:rsidRPr="00786100" w:rsidRDefault="00855549" w:rsidP="00387BFB">
      <w:pPr>
        <w:pStyle w:val="ListParagraph"/>
        <w:numPr>
          <w:ilvl w:val="2"/>
          <w:numId w:val="16"/>
        </w:numPr>
        <w:spacing w:after="160" w:line="259" w:lineRule="auto"/>
        <w:contextualSpacing/>
        <w:rPr>
          <w:rFonts w:eastAsiaTheme="minorEastAsia"/>
          <w:color w:val="333333"/>
        </w:rPr>
      </w:pPr>
      <w:r w:rsidRPr="00786100">
        <w:rPr>
          <w:rFonts w:eastAsia="Arial"/>
          <w:noProof w:val="0"/>
          <w:color w:val="333333"/>
        </w:rPr>
        <w:t xml:space="preserve">Comms Lead creates </w:t>
      </w:r>
      <w:r w:rsidR="0082468E">
        <w:rPr>
          <w:rFonts w:eastAsia="Arial"/>
          <w:noProof w:val="0"/>
          <w:color w:val="333333"/>
        </w:rPr>
        <w:t>Zoom/MS Teams</w:t>
      </w:r>
      <w:r w:rsidRPr="00786100">
        <w:rPr>
          <w:rFonts w:eastAsia="Arial"/>
          <w:noProof w:val="0"/>
          <w:color w:val="333333"/>
        </w:rPr>
        <w:t xml:space="preserve"> room using personal account and share the link </w:t>
      </w:r>
      <w:r w:rsidRPr="00786100">
        <w:rPr>
          <w:rFonts w:eastAsia="Arial"/>
          <w:b/>
          <w:bCs/>
          <w:noProof w:val="0"/>
          <w:color w:val="333333"/>
        </w:rPr>
        <w:t>and</w:t>
      </w:r>
      <w:r w:rsidRPr="00786100">
        <w:rPr>
          <w:rFonts w:eastAsia="Arial"/>
          <w:noProof w:val="0"/>
          <w:color w:val="333333"/>
        </w:rPr>
        <w:t xml:space="preserve"> phone number to the IMT </w:t>
      </w:r>
      <w:r w:rsidR="001A5280">
        <w:rPr>
          <w:rFonts w:eastAsia="Arial"/>
          <w:noProof w:val="0"/>
          <w:color w:val="333333"/>
        </w:rPr>
        <w:t>Software</w:t>
      </w:r>
      <w:r w:rsidRPr="00786100">
        <w:rPr>
          <w:rFonts w:eastAsia="Arial"/>
          <w:noProof w:val="0"/>
          <w:color w:val="333333"/>
        </w:rPr>
        <w:t xml:space="preserve"> group.</w:t>
      </w:r>
    </w:p>
    <w:p w14:paraId="0DCC682A" w14:textId="77777777" w:rsidR="00855549" w:rsidRPr="00786100" w:rsidRDefault="00855549" w:rsidP="00387BFB">
      <w:pPr>
        <w:pStyle w:val="ListParagraph"/>
        <w:numPr>
          <w:ilvl w:val="0"/>
          <w:numId w:val="12"/>
        </w:numPr>
        <w:spacing w:after="160" w:line="259" w:lineRule="auto"/>
        <w:contextualSpacing/>
        <w:rPr>
          <w:rFonts w:eastAsiaTheme="minorEastAsia"/>
          <w:b/>
          <w:bCs/>
          <w:color w:val="333333"/>
        </w:rPr>
      </w:pPr>
      <w:r w:rsidRPr="00786100">
        <w:rPr>
          <w:rFonts w:eastAsia="Arial"/>
          <w:b/>
          <w:bCs/>
          <w:noProof w:val="0"/>
          <w:color w:val="333333"/>
        </w:rPr>
        <w:t>Offline ICP:</w:t>
      </w:r>
      <w:r w:rsidRPr="00786100">
        <w:tab/>
      </w:r>
    </w:p>
    <w:p w14:paraId="75C4BF3D" w14:textId="194613E5" w:rsidR="00855549" w:rsidRPr="00786100" w:rsidRDefault="00FF49C8" w:rsidP="00387BFB">
      <w:pPr>
        <w:pStyle w:val="ListParagraph"/>
        <w:numPr>
          <w:ilvl w:val="0"/>
          <w:numId w:val="15"/>
        </w:numPr>
        <w:spacing w:after="160" w:line="259" w:lineRule="auto"/>
        <w:contextualSpacing/>
        <w:rPr>
          <w:rFonts w:eastAsiaTheme="minorEastAsia"/>
          <w:color w:val="333333"/>
        </w:rPr>
      </w:pPr>
      <w:r w:rsidRPr="00786100">
        <w:rPr>
          <w:rFonts w:eastAsia="Arial"/>
          <w:noProof w:val="0"/>
          <w:color w:val="333333"/>
        </w:rPr>
        <w:t>Linc</w:t>
      </w:r>
    </w:p>
    <w:p w14:paraId="72D00590" w14:textId="34ABFE33" w:rsidR="00855549" w:rsidRPr="00B03987" w:rsidRDefault="00855549" w:rsidP="00855549">
      <w:pPr>
        <w:pStyle w:val="ListParagraph"/>
        <w:numPr>
          <w:ilvl w:val="0"/>
          <w:numId w:val="15"/>
        </w:numPr>
        <w:spacing w:after="160" w:line="259" w:lineRule="auto"/>
        <w:contextualSpacing/>
        <w:rPr>
          <w:rFonts w:eastAsiaTheme="minorEastAsia"/>
          <w:color w:val="333333"/>
        </w:rPr>
      </w:pPr>
      <w:r w:rsidRPr="00786100">
        <w:rPr>
          <w:rFonts w:eastAsia="Arial"/>
          <w:noProof w:val="0"/>
          <w:color w:val="333333"/>
        </w:rPr>
        <w:t>JSB</w:t>
      </w:r>
    </w:p>
    <w:p w14:paraId="317268BD" w14:textId="77777777" w:rsidR="00855549" w:rsidRPr="00786100" w:rsidRDefault="00855549" w:rsidP="00855549">
      <w:pPr>
        <w:pStyle w:val="Heading1"/>
      </w:pPr>
      <w:r w:rsidRPr="00786100">
        <w:rPr>
          <w:rFonts w:eastAsia="Trebuchet MS"/>
          <w:b w:val="0"/>
          <w:bCs w:val="0"/>
          <w:noProof w:val="0"/>
          <w:color w:val="000000" w:themeColor="text1"/>
        </w:rPr>
        <w:t>Inform Lists:</w:t>
      </w:r>
    </w:p>
    <w:p w14:paraId="0D28E538" w14:textId="2988EA47"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01</w:t>
      </w:r>
    </w:p>
    <w:p w14:paraId="74EE3E8D"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Chief Officers, Executives, Dean</w:t>
      </w:r>
    </w:p>
    <w:p w14:paraId="72E2A3AD" w14:textId="04907A64"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02</w:t>
      </w:r>
    </w:p>
    <w:p w14:paraId="7BAE18CF"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Top Administrators - Academic &amp; Research</w:t>
      </w:r>
    </w:p>
    <w:p w14:paraId="60FAABDE" w14:textId="35B40494"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03</w:t>
      </w:r>
    </w:p>
    <w:p w14:paraId="0BA0486E"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Top Administrators - Administration</w:t>
      </w:r>
    </w:p>
    <w:p w14:paraId="1F076334" w14:textId="562068B9"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04</w:t>
      </w:r>
    </w:p>
    <w:p w14:paraId="7975810D"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N/A</w:t>
      </w:r>
    </w:p>
    <w:p w14:paraId="2BE4D4A6" w14:textId="345E5B92"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05</w:t>
      </w:r>
    </w:p>
    <w:p w14:paraId="04BEA0C7"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N/A</w:t>
      </w:r>
    </w:p>
    <w:p w14:paraId="202A95D0" w14:textId="22EBCC21"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06</w:t>
      </w:r>
    </w:p>
    <w:p w14:paraId="1CC203CA"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Classified Staff</w:t>
      </w:r>
    </w:p>
    <w:p w14:paraId="5A180AD6" w14:textId="4B02CA88"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07</w:t>
      </w:r>
    </w:p>
    <w:p w14:paraId="6764A542"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Professional Faculty</w:t>
      </w:r>
    </w:p>
    <w:p w14:paraId="1B24B5F0" w14:textId="45209441"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08</w:t>
      </w:r>
    </w:p>
    <w:p w14:paraId="6A646D4F"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Instructors, Research Associates/Assistants</w:t>
      </w:r>
    </w:p>
    <w:p w14:paraId="29C26796" w14:textId="0DE45B15"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09</w:t>
      </w:r>
    </w:p>
    <w:p w14:paraId="220CB0F2"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Professors, Associate/Assistant Professors</w:t>
      </w:r>
    </w:p>
    <w:p w14:paraId="5BED0A61" w14:textId="0C86E376"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10</w:t>
      </w:r>
    </w:p>
    <w:p w14:paraId="2FB41C9B"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Academic Advisors</w:t>
      </w:r>
    </w:p>
    <w:p w14:paraId="2BBA3955" w14:textId="2DD0ED80"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11</w:t>
      </w:r>
    </w:p>
    <w:p w14:paraId="22362F3F"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Office Managers, Executive Assistants</w:t>
      </w:r>
    </w:p>
    <w:p w14:paraId="13BF54AA" w14:textId="433413DA"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12</w:t>
      </w:r>
    </w:p>
    <w:p w14:paraId="2E1FA9E4"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Academic Wage &amp; Other Misc</w:t>
      </w:r>
    </w:p>
    <w:p w14:paraId="0FC56925" w14:textId="3FEA6F8E" w:rsidR="00855549" w:rsidRPr="00786100" w:rsidRDefault="001A5280" w:rsidP="00387BFB">
      <w:pPr>
        <w:pStyle w:val="ListParagraph"/>
        <w:numPr>
          <w:ilvl w:val="0"/>
          <w:numId w:val="16"/>
        </w:numPr>
        <w:spacing w:after="160" w:line="259" w:lineRule="auto"/>
        <w:contextualSpacing/>
        <w:rPr>
          <w:rFonts w:eastAsiaTheme="minorEastAsia"/>
          <w:color w:val="333333"/>
        </w:rPr>
      </w:pPr>
      <w:r>
        <w:rPr>
          <w:rFonts w:eastAsia="Arial"/>
          <w:noProof w:val="0"/>
          <w:color w:val="333333"/>
        </w:rPr>
        <w:t>List</w:t>
      </w:r>
      <w:r w:rsidR="00855549" w:rsidRPr="00786100">
        <w:rPr>
          <w:rFonts w:eastAsia="Arial"/>
          <w:noProof w:val="0"/>
          <w:color w:val="333333"/>
        </w:rPr>
        <w:t>13</w:t>
      </w:r>
    </w:p>
    <w:p w14:paraId="235F77B3" w14:textId="77777777" w:rsidR="00855549" w:rsidRPr="00786100" w:rsidRDefault="00855549" w:rsidP="00387BFB">
      <w:pPr>
        <w:pStyle w:val="ListParagraph"/>
        <w:numPr>
          <w:ilvl w:val="1"/>
          <w:numId w:val="12"/>
        </w:numPr>
        <w:spacing w:after="160" w:line="259" w:lineRule="auto"/>
        <w:contextualSpacing/>
        <w:rPr>
          <w:rFonts w:eastAsiaTheme="minorEastAsia"/>
          <w:color w:val="333333"/>
        </w:rPr>
      </w:pPr>
      <w:r w:rsidRPr="00786100">
        <w:rPr>
          <w:rFonts w:eastAsia="Arial"/>
          <w:noProof w:val="0"/>
          <w:color w:val="333333"/>
        </w:rPr>
        <w:t>Emeritus</w:t>
      </w:r>
    </w:p>
    <w:p w14:paraId="207FDDE7" w14:textId="5E1C9DDD" w:rsidR="00855549" w:rsidRPr="00786100" w:rsidRDefault="00855549" w:rsidP="00855549"/>
    <w:p w14:paraId="6470B285" w14:textId="77777777" w:rsidR="00855549" w:rsidRPr="00786100" w:rsidRDefault="00855549" w:rsidP="00855549">
      <w:r w:rsidRPr="00786100">
        <w:rPr>
          <w:rFonts w:eastAsia="Arial"/>
          <w:i/>
          <w:iCs/>
          <w:color w:val="333333"/>
        </w:rPr>
        <w:t>6, 7, 8, 9 and 12 for “all employees”</w:t>
      </w:r>
    </w:p>
    <w:p w14:paraId="527D7CB8" w14:textId="0AE0FD15" w:rsidR="00855549" w:rsidRPr="00786100" w:rsidRDefault="00855549" w:rsidP="00855549"/>
    <w:p w14:paraId="332687F8" w14:textId="77777777" w:rsidR="00855549" w:rsidRPr="00786100" w:rsidRDefault="00855549" w:rsidP="00855549">
      <w:pPr>
        <w:pStyle w:val="Heading1"/>
      </w:pPr>
      <w:r w:rsidRPr="00786100">
        <w:rPr>
          <w:rFonts w:eastAsia="Trebuchet MS"/>
          <w:b w:val="0"/>
          <w:bCs w:val="0"/>
          <w:noProof w:val="0"/>
          <w:color w:val="000000" w:themeColor="text1"/>
        </w:rPr>
        <w:t>Additional Considerations</w:t>
      </w:r>
    </w:p>
    <w:p w14:paraId="683B08DD" w14:textId="77777777" w:rsidR="00855549" w:rsidRPr="00786100" w:rsidRDefault="00855549" w:rsidP="00855549">
      <w:r w:rsidRPr="00786100">
        <w:rPr>
          <w:rFonts w:eastAsia="Arial"/>
          <w:i/>
          <w:iCs/>
          <w:color w:val="333333"/>
        </w:rPr>
        <w:t>Communicator Awareness</w:t>
      </w:r>
    </w:p>
    <w:p w14:paraId="3BCFE2F9" w14:textId="77777777" w:rsidR="00855549" w:rsidRPr="00786100" w:rsidRDefault="00855549" w:rsidP="00387BFB">
      <w:pPr>
        <w:pStyle w:val="ListParagraph"/>
        <w:numPr>
          <w:ilvl w:val="0"/>
          <w:numId w:val="16"/>
        </w:numPr>
        <w:spacing w:after="160" w:line="259" w:lineRule="auto"/>
        <w:contextualSpacing/>
        <w:rPr>
          <w:rFonts w:eastAsiaTheme="minorEastAsia"/>
          <w:color w:val="333333"/>
        </w:rPr>
      </w:pPr>
      <w:r w:rsidRPr="00786100">
        <w:rPr>
          <w:rFonts w:eastAsia="Arial"/>
          <w:noProof w:val="0"/>
          <w:color w:val="333333"/>
        </w:rPr>
        <w:t>Make key campus communicators aware of outages. Colin Huber, et al</w:t>
      </w:r>
    </w:p>
    <w:p w14:paraId="31433862" w14:textId="77777777" w:rsidR="00855549" w:rsidRPr="00786100" w:rsidRDefault="00855549" w:rsidP="00855549">
      <w:r w:rsidRPr="00786100">
        <w:rPr>
          <w:rFonts w:eastAsia="Arial"/>
          <w:i/>
          <w:iCs/>
          <w:color w:val="333333"/>
        </w:rPr>
        <w:t>Classification of outages</w:t>
      </w:r>
    </w:p>
    <w:p w14:paraId="7AD6DDD7" w14:textId="77777777" w:rsidR="00855549" w:rsidRPr="00786100" w:rsidRDefault="00855549" w:rsidP="00387BFB">
      <w:pPr>
        <w:pStyle w:val="ListParagraph"/>
        <w:numPr>
          <w:ilvl w:val="0"/>
          <w:numId w:val="16"/>
        </w:numPr>
        <w:spacing w:after="160" w:line="259" w:lineRule="auto"/>
        <w:contextualSpacing/>
        <w:rPr>
          <w:rFonts w:eastAsiaTheme="minorEastAsia"/>
          <w:i/>
          <w:iCs/>
          <w:color w:val="333333"/>
        </w:rPr>
      </w:pPr>
      <w:r w:rsidRPr="00786100">
        <w:rPr>
          <w:rFonts w:eastAsia="Arial"/>
          <w:i/>
          <w:iCs/>
          <w:noProof w:val="0"/>
          <w:color w:val="333333"/>
        </w:rPr>
        <w:t>Pending creation of outage matrix</w:t>
      </w:r>
    </w:p>
    <w:p w14:paraId="200983EF" w14:textId="77777777" w:rsidR="00855549" w:rsidRPr="00786100" w:rsidRDefault="00855549" w:rsidP="00855549">
      <w:r w:rsidRPr="00786100">
        <w:rPr>
          <w:rFonts w:eastAsia="Arial"/>
          <w:i/>
          <w:iCs/>
          <w:color w:val="333333"/>
        </w:rPr>
        <w:t>Anatomy of IMT first message</w:t>
      </w:r>
    </w:p>
    <w:p w14:paraId="281720FF" w14:textId="77777777" w:rsidR="00855549" w:rsidRPr="00786100" w:rsidRDefault="00855549" w:rsidP="00387BFB">
      <w:pPr>
        <w:pStyle w:val="ListParagraph"/>
        <w:numPr>
          <w:ilvl w:val="0"/>
          <w:numId w:val="16"/>
        </w:numPr>
        <w:spacing w:after="160" w:line="259" w:lineRule="auto"/>
        <w:contextualSpacing/>
        <w:rPr>
          <w:rFonts w:eastAsiaTheme="minorEastAsia"/>
          <w:color w:val="333333"/>
        </w:rPr>
      </w:pPr>
      <w:r w:rsidRPr="00786100">
        <w:rPr>
          <w:rFonts w:eastAsia="Arial"/>
          <w:noProof w:val="0"/>
          <w:color w:val="333333"/>
        </w:rPr>
        <w:t>Name of activator</w:t>
      </w:r>
    </w:p>
    <w:p w14:paraId="1A59A0D1" w14:textId="77777777" w:rsidR="00855549" w:rsidRPr="00786100" w:rsidRDefault="00855549" w:rsidP="00387BFB">
      <w:pPr>
        <w:pStyle w:val="ListParagraph"/>
        <w:numPr>
          <w:ilvl w:val="0"/>
          <w:numId w:val="16"/>
        </w:numPr>
        <w:spacing w:after="160" w:line="259" w:lineRule="auto"/>
        <w:contextualSpacing/>
        <w:rPr>
          <w:rFonts w:eastAsiaTheme="minorEastAsia"/>
          <w:color w:val="333333"/>
        </w:rPr>
      </w:pPr>
      <w:r w:rsidRPr="00786100">
        <w:rPr>
          <w:rFonts w:eastAsia="Arial"/>
          <w:noProof w:val="0"/>
          <w:color w:val="333333"/>
        </w:rPr>
        <w:t xml:space="preserve">What do you need from the IMT? FYI? </w:t>
      </w:r>
      <w:proofErr w:type="gramStart"/>
      <w:r w:rsidRPr="00786100">
        <w:rPr>
          <w:rFonts w:eastAsia="Arial"/>
          <w:noProof w:val="0"/>
          <w:color w:val="333333"/>
        </w:rPr>
        <w:t>Advise</w:t>
      </w:r>
      <w:proofErr w:type="gramEnd"/>
      <w:r w:rsidRPr="00786100">
        <w:rPr>
          <w:rFonts w:eastAsia="Arial"/>
          <w:noProof w:val="0"/>
          <w:color w:val="333333"/>
        </w:rPr>
        <w:t>? Need roles filled?</w:t>
      </w:r>
    </w:p>
    <w:p w14:paraId="7B7B4505" w14:textId="74F48FF7" w:rsidR="00855549" w:rsidRPr="00786100" w:rsidRDefault="00855549" w:rsidP="00855549">
      <w:r w:rsidRPr="00786100">
        <w:rPr>
          <w:rFonts w:eastAsia="Arial"/>
          <w:i/>
          <w:iCs/>
          <w:color w:val="333333"/>
        </w:rPr>
        <w:lastRenderedPageBreak/>
        <w:t xml:space="preserve">Policy for </w:t>
      </w:r>
      <w:r w:rsidR="00FF49C8" w:rsidRPr="00786100">
        <w:rPr>
          <w:rFonts w:eastAsia="Arial"/>
          <w:i/>
          <w:iCs/>
          <w:color w:val="333333"/>
        </w:rPr>
        <w:t>short duration</w:t>
      </w:r>
      <w:r w:rsidRPr="00786100">
        <w:rPr>
          <w:rFonts w:eastAsia="Arial"/>
          <w:i/>
          <w:iCs/>
          <w:color w:val="333333"/>
        </w:rPr>
        <w:t>/minor outages (High confidence)</w:t>
      </w:r>
    </w:p>
    <w:p w14:paraId="670D839A" w14:textId="0F10828E" w:rsidR="00855549" w:rsidRPr="00B03987" w:rsidRDefault="00855549" w:rsidP="00855549">
      <w:pPr>
        <w:pStyle w:val="ListParagraph"/>
        <w:numPr>
          <w:ilvl w:val="0"/>
          <w:numId w:val="16"/>
        </w:numPr>
        <w:spacing w:after="160" w:line="259" w:lineRule="auto"/>
        <w:contextualSpacing/>
        <w:rPr>
          <w:rFonts w:eastAsiaTheme="minorEastAsia"/>
          <w:i/>
          <w:iCs/>
          <w:color w:val="333333"/>
        </w:rPr>
      </w:pPr>
      <w:r w:rsidRPr="00786100">
        <w:rPr>
          <w:rFonts w:eastAsia="Arial"/>
          <w:i/>
          <w:iCs/>
          <w:noProof w:val="0"/>
          <w:color w:val="333333"/>
        </w:rPr>
        <w:t>When to send campus-wide email versus smaller audience</w:t>
      </w:r>
    </w:p>
    <w:p w14:paraId="0C7EA42F" w14:textId="77777777" w:rsidR="00855549" w:rsidRPr="00786100" w:rsidRDefault="00855549" w:rsidP="00855549">
      <w:r w:rsidRPr="00786100">
        <w:rPr>
          <w:rFonts w:eastAsia="Arial"/>
          <w:b/>
          <w:bCs/>
          <w:color w:val="000000" w:themeColor="text1"/>
        </w:rPr>
        <w:t>Periodic Review</w:t>
      </w:r>
    </w:p>
    <w:p w14:paraId="63FC4746" w14:textId="280B87F3" w:rsidR="00855549" w:rsidRPr="00786100" w:rsidRDefault="00855549" w:rsidP="00855549">
      <w:pPr>
        <w:rPr>
          <w:b/>
        </w:rPr>
      </w:pPr>
      <w:r w:rsidRPr="00786100">
        <w:rPr>
          <w:rFonts w:eastAsia="Arial"/>
          <w:color w:val="000000" w:themeColor="text1"/>
        </w:rPr>
        <w:t xml:space="preserve">This document &amp; process should be reviewed </w:t>
      </w:r>
      <w:r w:rsidR="00FF49C8">
        <w:rPr>
          <w:rFonts w:eastAsia="Arial"/>
          <w:color w:val="000000" w:themeColor="text1"/>
        </w:rPr>
        <w:t>on</w:t>
      </w:r>
      <w:r w:rsidRPr="00786100">
        <w:rPr>
          <w:rFonts w:eastAsia="Arial"/>
          <w:color w:val="000000" w:themeColor="text1"/>
        </w:rPr>
        <w:t xml:space="preserve"> an annual basis to ensure the process is still effective and the people/roles involved are appropriate.</w:t>
      </w:r>
    </w:p>
    <w:p w14:paraId="78178109" w14:textId="77777777" w:rsidR="00855549" w:rsidRDefault="00855549">
      <w:pPr>
        <w:rPr>
          <w:b/>
          <w:sz w:val="40"/>
          <w:szCs w:val="40"/>
        </w:rPr>
      </w:pPr>
      <w:bookmarkStart w:id="33" w:name="ADD"/>
      <w:r>
        <w:rPr>
          <w:b/>
          <w:sz w:val="40"/>
          <w:szCs w:val="40"/>
        </w:rPr>
        <w:br w:type="page"/>
      </w:r>
    </w:p>
    <w:p w14:paraId="03F19207" w14:textId="20F5284B" w:rsidR="005E4182" w:rsidRDefault="005E4182" w:rsidP="005E4182">
      <w:pPr>
        <w:pBdr>
          <w:top w:val="nil"/>
          <w:left w:val="nil"/>
          <w:bottom w:val="nil"/>
          <w:right w:val="nil"/>
          <w:between w:val="nil"/>
        </w:pBdr>
        <w:jc w:val="center"/>
        <w:rPr>
          <w:b/>
          <w:sz w:val="40"/>
          <w:szCs w:val="40"/>
        </w:rPr>
      </w:pPr>
      <w:r>
        <w:rPr>
          <w:b/>
          <w:sz w:val="40"/>
          <w:szCs w:val="40"/>
        </w:rPr>
        <w:lastRenderedPageBreak/>
        <w:t>Addendum D</w:t>
      </w:r>
      <w:bookmarkEnd w:id="33"/>
    </w:p>
    <w:p w14:paraId="657BDC00" w14:textId="77777777" w:rsidR="00090917" w:rsidRDefault="00090917">
      <w:pPr>
        <w:rPr>
          <w:b/>
          <w:sz w:val="40"/>
          <w:szCs w:val="40"/>
        </w:rPr>
      </w:pPr>
    </w:p>
    <w:p w14:paraId="5BB3D473" w14:textId="1FC680DE" w:rsidR="005E4182" w:rsidRDefault="001A5280" w:rsidP="00360D9C">
      <w:pPr>
        <w:pBdr>
          <w:top w:val="nil"/>
          <w:left w:val="nil"/>
          <w:bottom w:val="nil"/>
          <w:right w:val="nil"/>
          <w:between w:val="nil"/>
        </w:pBdr>
        <w:jc w:val="center"/>
        <w:rPr>
          <w:b/>
          <w:sz w:val="40"/>
          <w:szCs w:val="40"/>
        </w:rPr>
      </w:pPr>
      <w:r>
        <w:rPr>
          <w:b/>
          <w:sz w:val="40"/>
          <w:szCs w:val="40"/>
        </w:rPr>
        <w:t>REDACTED</w:t>
      </w:r>
      <w:r w:rsidR="00360D9C">
        <w:rPr>
          <w:b/>
          <w:sz w:val="40"/>
          <w:szCs w:val="40"/>
        </w:rPr>
        <w:t xml:space="preserve"> </w:t>
      </w:r>
    </w:p>
    <w:p w14:paraId="1CEA2190" w14:textId="77777777" w:rsidR="005E4182" w:rsidRDefault="005E4182">
      <w:pPr>
        <w:rPr>
          <w:b/>
          <w:sz w:val="40"/>
          <w:szCs w:val="40"/>
        </w:rPr>
      </w:pPr>
      <w:r>
        <w:rPr>
          <w:b/>
          <w:sz w:val="40"/>
          <w:szCs w:val="40"/>
        </w:rPr>
        <w:br w:type="page"/>
      </w:r>
    </w:p>
    <w:p w14:paraId="5D16465C" w14:textId="77777777" w:rsidR="00756C0E" w:rsidRDefault="00756C0E">
      <w:pPr>
        <w:jc w:val="center"/>
        <w:rPr>
          <w:b/>
          <w:sz w:val="40"/>
          <w:szCs w:val="40"/>
        </w:rPr>
      </w:pPr>
      <w:bookmarkStart w:id="34" w:name="ADE"/>
      <w:r>
        <w:rPr>
          <w:b/>
          <w:sz w:val="40"/>
          <w:szCs w:val="40"/>
        </w:rPr>
        <w:lastRenderedPageBreak/>
        <w:t>Addendum E</w:t>
      </w:r>
      <w:bookmarkEnd w:id="34"/>
    </w:p>
    <w:p w14:paraId="3A962857" w14:textId="77777777" w:rsidR="00756C0E" w:rsidRDefault="00756C0E">
      <w:pPr>
        <w:jc w:val="center"/>
        <w:rPr>
          <w:b/>
          <w:sz w:val="40"/>
          <w:szCs w:val="40"/>
        </w:rPr>
      </w:pPr>
    </w:p>
    <w:p w14:paraId="2D96612E" w14:textId="25D1DE49" w:rsidR="006421A5" w:rsidRDefault="007064BD">
      <w:pPr>
        <w:jc w:val="center"/>
        <w:rPr>
          <w:b/>
          <w:sz w:val="40"/>
          <w:szCs w:val="40"/>
        </w:rPr>
      </w:pPr>
      <w:r>
        <w:rPr>
          <w:b/>
          <w:sz w:val="40"/>
          <w:szCs w:val="40"/>
        </w:rPr>
        <w:t>IT</w:t>
      </w:r>
      <w:r w:rsidR="00B92B41">
        <w:rPr>
          <w:b/>
          <w:sz w:val="40"/>
          <w:szCs w:val="40"/>
        </w:rPr>
        <w:t xml:space="preserve"> </w:t>
      </w:r>
      <w:r w:rsidR="005033E5">
        <w:rPr>
          <w:b/>
          <w:sz w:val="40"/>
          <w:szCs w:val="40"/>
        </w:rPr>
        <w:t xml:space="preserve">Emergency </w:t>
      </w:r>
      <w:r w:rsidR="006421A5">
        <w:rPr>
          <w:b/>
          <w:sz w:val="40"/>
          <w:szCs w:val="40"/>
        </w:rPr>
        <w:t>Contact Information</w:t>
      </w:r>
    </w:p>
    <w:p w14:paraId="7D1AF7CD" w14:textId="77777777" w:rsidR="005033E5" w:rsidRDefault="005033E5" w:rsidP="005033E5">
      <w:pPr>
        <w:rPr>
          <w:sz w:val="40"/>
          <w:szCs w:val="40"/>
        </w:rPr>
      </w:pPr>
    </w:p>
    <w:p w14:paraId="2F9CB14D" w14:textId="3A9B4199" w:rsidR="006421A5" w:rsidRDefault="001A5280">
      <w:pPr>
        <w:rPr>
          <w:b/>
          <w:color w:val="FF0000"/>
          <w:sz w:val="28"/>
          <w:szCs w:val="28"/>
        </w:rPr>
      </w:pPr>
      <w:r>
        <w:rPr>
          <w:rFonts w:ascii="Calibri" w:hAnsi="Calibri" w:cs="Calibri"/>
          <w:b/>
          <w:bCs/>
          <w:color w:val="000000"/>
          <w:sz w:val="22"/>
          <w:szCs w:val="22"/>
        </w:rPr>
        <w:t>REDACTED</w:t>
      </w:r>
    </w:p>
    <w:p w14:paraId="7CCDC209" w14:textId="77777777" w:rsidR="00C678B9" w:rsidRDefault="00C678B9">
      <w:pPr>
        <w:rPr>
          <w:b/>
          <w:sz w:val="40"/>
          <w:szCs w:val="40"/>
        </w:rPr>
      </w:pPr>
    </w:p>
    <w:p w14:paraId="08FF161B" w14:textId="24324D15" w:rsidR="00822EED" w:rsidRPr="009E3428" w:rsidRDefault="00822EED">
      <w:pPr>
        <w:rPr>
          <w:b/>
        </w:rPr>
      </w:pPr>
      <w:r w:rsidRPr="009E3428">
        <w:rPr>
          <w:b/>
        </w:rPr>
        <w:t xml:space="preserve">How to contact individuals on the emergency contact list (above): The cell phone information for all the relevant individuals is stored in OSU’s </w:t>
      </w:r>
      <w:proofErr w:type="spellStart"/>
      <w:r w:rsidR="00593C80">
        <w:rPr>
          <w:b/>
        </w:rPr>
        <w:t>sharepoint</w:t>
      </w:r>
      <w:proofErr w:type="spellEnd"/>
      <w:r w:rsidRPr="009E3428">
        <w:rPr>
          <w:b/>
        </w:rPr>
        <w:t>.</w:t>
      </w:r>
    </w:p>
    <w:p w14:paraId="3F8E3A3B" w14:textId="77777777" w:rsidR="00822EED" w:rsidRPr="009E3428" w:rsidRDefault="00822EED">
      <w:pPr>
        <w:rPr>
          <w:b/>
        </w:rPr>
      </w:pPr>
    </w:p>
    <w:p w14:paraId="3A33C5C2" w14:textId="46FB2C62" w:rsidR="00822EED" w:rsidRDefault="00822EED">
      <w:r w:rsidRPr="009E3428">
        <w:rPr>
          <w:b/>
        </w:rPr>
        <w:t xml:space="preserve">Emergency contact list: </w:t>
      </w:r>
    </w:p>
    <w:p w14:paraId="51C61EF8" w14:textId="77777777" w:rsidR="001913E0" w:rsidRPr="009E3428" w:rsidRDefault="001913E0">
      <w:pPr>
        <w:rPr>
          <w:b/>
        </w:rPr>
      </w:pPr>
    </w:p>
    <w:p w14:paraId="02CDC039" w14:textId="5537F76A" w:rsidR="007D0B21" w:rsidRDefault="001913E0">
      <w:pPr>
        <w:rPr>
          <w:b/>
        </w:rPr>
      </w:pPr>
      <w:r w:rsidRPr="009E3428">
        <w:rPr>
          <w:b/>
        </w:rPr>
        <w:t xml:space="preserve">To trigger </w:t>
      </w:r>
      <w:r>
        <w:rPr>
          <w:b/>
        </w:rPr>
        <w:t>communications to these teams OSU utilizes the Alert Portal software (</w:t>
      </w:r>
      <w:r w:rsidR="001A5280">
        <w:rPr>
          <w:b/>
        </w:rPr>
        <w:t>Software</w:t>
      </w:r>
      <w:r>
        <w:rPr>
          <w:b/>
        </w:rPr>
        <w:t xml:space="preserve">). This portal can be accessed via the following link: </w:t>
      </w:r>
      <w:r w:rsidR="007D0B21">
        <w:rPr>
          <w:b/>
        </w:rPr>
        <w:t>The Alert Portal is managed by:</w:t>
      </w:r>
    </w:p>
    <w:p w14:paraId="4A204634" w14:textId="77777777" w:rsidR="007D0B21" w:rsidRDefault="007D0B21">
      <w:pPr>
        <w:rPr>
          <w:b/>
        </w:rPr>
      </w:pPr>
    </w:p>
    <w:p w14:paraId="04111920" w14:textId="7016672A" w:rsidR="007D0B21" w:rsidRDefault="001913E0">
      <w:pPr>
        <w:rPr>
          <w:b/>
        </w:rPr>
      </w:pPr>
      <w:r>
        <w:rPr>
          <w:b/>
        </w:rPr>
        <w:t>OSU’s</w:t>
      </w:r>
      <w:r w:rsidR="007D0B21">
        <w:rPr>
          <w:b/>
        </w:rPr>
        <w:t xml:space="preserve"> Emergency </w:t>
      </w:r>
      <w:r w:rsidR="00CE17C4">
        <w:rPr>
          <w:b/>
        </w:rPr>
        <w:t>Preparedness</w:t>
      </w:r>
      <w:r w:rsidR="007D0B21">
        <w:rPr>
          <w:b/>
        </w:rPr>
        <w:t xml:space="preserve"> Manager</w:t>
      </w:r>
    </w:p>
    <w:p w14:paraId="31910A90" w14:textId="77777777" w:rsidR="001F7C2C" w:rsidRPr="0043265C" w:rsidRDefault="001F7C2C">
      <w:pPr>
        <w:rPr>
          <w:color w:val="000000"/>
        </w:rPr>
      </w:pPr>
    </w:p>
    <w:p w14:paraId="6D218E56" w14:textId="1AAD1ACB" w:rsidR="00256830" w:rsidRDefault="001F7C2C">
      <w:r w:rsidRPr="008D3502">
        <w:rPr>
          <w:b/>
          <w:bCs/>
          <w:color w:val="000000"/>
        </w:rPr>
        <w:t>Alert Portal (</w:t>
      </w:r>
      <w:r w:rsidR="001A5280">
        <w:rPr>
          <w:b/>
          <w:bCs/>
          <w:color w:val="000000"/>
        </w:rPr>
        <w:t>Software</w:t>
      </w:r>
      <w:r w:rsidRPr="008D3502">
        <w:rPr>
          <w:b/>
          <w:bCs/>
          <w:color w:val="000000"/>
        </w:rPr>
        <w:t>) Emergency IT Alerts:</w:t>
      </w:r>
      <w:r w:rsidRPr="0043265C">
        <w:rPr>
          <w:color w:val="000000"/>
        </w:rPr>
        <w:t xml:space="preserve"> </w:t>
      </w:r>
      <w:r w:rsidR="001A5280">
        <w:rPr>
          <w:b/>
          <w:color w:val="000000"/>
        </w:rPr>
        <w:t>NAME</w:t>
      </w:r>
      <w:r w:rsidRPr="0043265C">
        <w:t xml:space="preserve">. These alert lists within </w:t>
      </w:r>
      <w:r w:rsidR="001A5280">
        <w:t>SOFTWARE</w:t>
      </w:r>
      <w:r w:rsidRPr="0043265C">
        <w:t xml:space="preserve"> allow simultaneous messages to go out to individuals on those lists via email, text message, and personal cell phone/voicemail. Use these alert lists to coordinate/communicate with key incident management response teams.</w:t>
      </w:r>
    </w:p>
    <w:p w14:paraId="2F0076FC" w14:textId="77777777" w:rsidR="00256830" w:rsidRDefault="00256830"/>
    <w:p w14:paraId="20FB223B" w14:textId="767E14F4" w:rsidR="00C678B9" w:rsidRPr="00256830" w:rsidRDefault="000215C4">
      <w:pPr>
        <w:rPr>
          <w:b/>
        </w:rPr>
      </w:pPr>
      <w:r w:rsidRPr="008D3502">
        <w:rPr>
          <w:b/>
          <w:bCs/>
        </w:rPr>
        <w:t>Link Oregon:</w:t>
      </w:r>
      <w:r>
        <w:t xml:space="preserve"> </w:t>
      </w:r>
      <w:r w:rsidR="00256830">
        <w:t xml:space="preserve">If the issue is pertinent to Link Oregon. Link Oregon’s website: </w:t>
      </w:r>
      <w:r w:rsidR="00EB3109" w:rsidRPr="008D3502">
        <w:br w:type="page"/>
      </w:r>
    </w:p>
    <w:p w14:paraId="307F57F8" w14:textId="77777777" w:rsidR="00C87DD1" w:rsidRDefault="00C87DD1" w:rsidP="00C87DD1">
      <w:pPr>
        <w:jc w:val="center"/>
        <w:rPr>
          <w:b/>
          <w:sz w:val="40"/>
          <w:szCs w:val="40"/>
        </w:rPr>
      </w:pPr>
      <w:bookmarkStart w:id="35" w:name="ADF"/>
      <w:r>
        <w:rPr>
          <w:b/>
          <w:sz w:val="40"/>
          <w:szCs w:val="40"/>
        </w:rPr>
        <w:lastRenderedPageBreak/>
        <w:t>Addendum F</w:t>
      </w:r>
      <w:bookmarkEnd w:id="35"/>
    </w:p>
    <w:p w14:paraId="205E9B43" w14:textId="77777777" w:rsidR="006421A5" w:rsidRDefault="006421A5" w:rsidP="00C87DD1">
      <w:pPr>
        <w:rPr>
          <w:b/>
          <w:bCs/>
        </w:rPr>
      </w:pPr>
    </w:p>
    <w:p w14:paraId="68772ED5" w14:textId="77777777" w:rsidR="00C87DD1" w:rsidRDefault="00C87DD1" w:rsidP="00C87DD1">
      <w:pPr>
        <w:rPr>
          <w:b/>
          <w:bC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4090"/>
        <w:gridCol w:w="1897"/>
        <w:gridCol w:w="2431"/>
      </w:tblGrid>
      <w:tr w:rsidR="006421A5" w14:paraId="2D6AB5C3" w14:textId="77777777">
        <w:trPr>
          <w:trHeight w:val="580"/>
        </w:trPr>
        <w:tc>
          <w:tcPr>
            <w:tcW w:w="10008" w:type="dxa"/>
            <w:gridSpan w:val="4"/>
          </w:tcPr>
          <w:p w14:paraId="3F4C84E2" w14:textId="77777777" w:rsidR="006421A5" w:rsidRDefault="006421A5"/>
          <w:p w14:paraId="7592B454" w14:textId="77777777" w:rsidR="006421A5" w:rsidRDefault="006421A5">
            <w:pPr>
              <w:jc w:val="center"/>
              <w:rPr>
                <w:b/>
                <w:sz w:val="32"/>
                <w:szCs w:val="32"/>
              </w:rPr>
            </w:pPr>
            <w:r>
              <w:rPr>
                <w:b/>
                <w:sz w:val="32"/>
                <w:szCs w:val="32"/>
              </w:rPr>
              <w:t xml:space="preserve">Business </w:t>
            </w:r>
            <w:r w:rsidR="001D66B2">
              <w:rPr>
                <w:b/>
                <w:sz w:val="32"/>
                <w:szCs w:val="32"/>
              </w:rPr>
              <w:t>Continuity</w:t>
            </w:r>
            <w:r w:rsidR="00C87DD1">
              <w:rPr>
                <w:b/>
                <w:sz w:val="32"/>
                <w:szCs w:val="32"/>
              </w:rPr>
              <w:t>-Disaster Recovery</w:t>
            </w:r>
            <w:r>
              <w:rPr>
                <w:b/>
                <w:sz w:val="32"/>
                <w:szCs w:val="32"/>
              </w:rPr>
              <w:t xml:space="preserve"> Plan</w:t>
            </w:r>
          </w:p>
          <w:p w14:paraId="181CFFBE" w14:textId="77777777" w:rsidR="006421A5" w:rsidRDefault="006421A5">
            <w:pPr>
              <w:jc w:val="center"/>
              <w:rPr>
                <w:b/>
                <w:sz w:val="32"/>
                <w:szCs w:val="32"/>
              </w:rPr>
            </w:pPr>
            <w:r>
              <w:rPr>
                <w:b/>
                <w:sz w:val="32"/>
                <w:szCs w:val="32"/>
              </w:rPr>
              <w:t>Test/Maintenance Log</w:t>
            </w:r>
          </w:p>
          <w:p w14:paraId="2B8BCE01" w14:textId="77777777" w:rsidR="006421A5" w:rsidRDefault="006421A5"/>
        </w:tc>
      </w:tr>
      <w:tr w:rsidR="006421A5" w14:paraId="62156065" w14:textId="77777777" w:rsidTr="00412C9E">
        <w:trPr>
          <w:trHeight w:val="281"/>
        </w:trPr>
        <w:tc>
          <w:tcPr>
            <w:tcW w:w="1590" w:type="dxa"/>
          </w:tcPr>
          <w:p w14:paraId="71CBB28F" w14:textId="77777777" w:rsidR="006421A5" w:rsidRPr="008A4902" w:rsidRDefault="006421A5">
            <w:pPr>
              <w:rPr>
                <w:b/>
                <w:bCs/>
              </w:rPr>
            </w:pPr>
          </w:p>
          <w:p w14:paraId="2E8E050C" w14:textId="77777777" w:rsidR="006421A5" w:rsidRPr="008A4902" w:rsidRDefault="006421A5">
            <w:pPr>
              <w:jc w:val="center"/>
              <w:rPr>
                <w:b/>
                <w:bCs/>
              </w:rPr>
            </w:pPr>
            <w:r w:rsidRPr="008A4902">
              <w:rPr>
                <w:b/>
                <w:bCs/>
              </w:rPr>
              <w:t>Date</w:t>
            </w:r>
          </w:p>
          <w:p w14:paraId="196462D2" w14:textId="77777777" w:rsidR="006421A5" w:rsidRPr="008A4902" w:rsidRDefault="006421A5">
            <w:pPr>
              <w:rPr>
                <w:b/>
                <w:bCs/>
              </w:rPr>
            </w:pPr>
          </w:p>
        </w:tc>
        <w:tc>
          <w:tcPr>
            <w:tcW w:w="4090" w:type="dxa"/>
          </w:tcPr>
          <w:p w14:paraId="3B2FD460" w14:textId="77777777" w:rsidR="006421A5" w:rsidRPr="008A4902" w:rsidRDefault="006421A5">
            <w:pPr>
              <w:rPr>
                <w:b/>
                <w:bCs/>
              </w:rPr>
            </w:pPr>
          </w:p>
          <w:p w14:paraId="34F348A8" w14:textId="77777777" w:rsidR="006421A5" w:rsidRPr="008A4902" w:rsidRDefault="006421A5">
            <w:pPr>
              <w:jc w:val="center"/>
              <w:rPr>
                <w:b/>
                <w:bCs/>
              </w:rPr>
            </w:pPr>
            <w:r w:rsidRPr="008A4902">
              <w:rPr>
                <w:b/>
                <w:bCs/>
              </w:rPr>
              <w:t>Description of Plan Update or Test</w:t>
            </w:r>
          </w:p>
        </w:tc>
        <w:tc>
          <w:tcPr>
            <w:tcW w:w="1897" w:type="dxa"/>
          </w:tcPr>
          <w:p w14:paraId="74373071" w14:textId="77777777" w:rsidR="006421A5" w:rsidRPr="008A4902" w:rsidRDefault="006421A5">
            <w:pPr>
              <w:rPr>
                <w:b/>
                <w:bCs/>
              </w:rPr>
            </w:pPr>
          </w:p>
          <w:p w14:paraId="044A4FF9" w14:textId="3EFF7EAD" w:rsidR="006421A5" w:rsidRPr="008A4902" w:rsidRDefault="001909E2">
            <w:pPr>
              <w:rPr>
                <w:b/>
                <w:bCs/>
              </w:rPr>
            </w:pPr>
            <w:r w:rsidRPr="008A4902">
              <w:rPr>
                <w:b/>
                <w:bCs/>
              </w:rPr>
              <w:t>Result</w:t>
            </w:r>
          </w:p>
        </w:tc>
        <w:tc>
          <w:tcPr>
            <w:tcW w:w="2431" w:type="dxa"/>
          </w:tcPr>
          <w:p w14:paraId="31EAACBE" w14:textId="77777777" w:rsidR="006421A5" w:rsidRPr="008A4902" w:rsidRDefault="006421A5">
            <w:pPr>
              <w:rPr>
                <w:b/>
                <w:bCs/>
              </w:rPr>
            </w:pPr>
          </w:p>
          <w:p w14:paraId="12F1D216" w14:textId="77777777" w:rsidR="006421A5" w:rsidRPr="008A4902" w:rsidRDefault="006421A5">
            <w:pPr>
              <w:rPr>
                <w:b/>
                <w:bCs/>
              </w:rPr>
            </w:pPr>
            <w:r w:rsidRPr="008A4902">
              <w:rPr>
                <w:b/>
                <w:bCs/>
              </w:rPr>
              <w:t>Responsible Person</w:t>
            </w:r>
          </w:p>
        </w:tc>
      </w:tr>
      <w:tr w:rsidR="006421A5" w14:paraId="25CFBAEF" w14:textId="77777777" w:rsidTr="00412C9E">
        <w:trPr>
          <w:trHeight w:val="281"/>
        </w:trPr>
        <w:tc>
          <w:tcPr>
            <w:tcW w:w="1590" w:type="dxa"/>
          </w:tcPr>
          <w:p w14:paraId="691FEAB1" w14:textId="77777777" w:rsidR="006421A5" w:rsidRDefault="006421A5" w:rsidP="00EE0C7F"/>
          <w:p w14:paraId="087B66A4" w14:textId="77777777" w:rsidR="006421A5" w:rsidRDefault="006421A5" w:rsidP="00EE0C7F"/>
          <w:p w14:paraId="011D48FF" w14:textId="5DF6BB71" w:rsidR="006421A5" w:rsidRDefault="001A5280" w:rsidP="00EE0C7F">
            <w:r>
              <w:t>DATE</w:t>
            </w:r>
          </w:p>
        </w:tc>
        <w:tc>
          <w:tcPr>
            <w:tcW w:w="4090" w:type="dxa"/>
          </w:tcPr>
          <w:p w14:paraId="5B860094" w14:textId="6A636D11" w:rsidR="006421A5" w:rsidRDefault="001A5280" w:rsidP="00412C9E">
            <w:r>
              <w:rPr>
                <w:rStyle w:val="hotkey-layer"/>
                <w:rFonts w:ascii="Arial" w:hAnsi="Arial" w:cs="Arial"/>
                <w:sz w:val="20"/>
                <w:szCs w:val="20"/>
              </w:rPr>
              <w:t>EVENT</w:t>
            </w:r>
          </w:p>
        </w:tc>
        <w:tc>
          <w:tcPr>
            <w:tcW w:w="1897" w:type="dxa"/>
          </w:tcPr>
          <w:p w14:paraId="3ED11279" w14:textId="23F7C28D" w:rsidR="006421A5" w:rsidRDefault="001909E2" w:rsidP="00412C9E">
            <w:r>
              <w:t>Success</w:t>
            </w:r>
          </w:p>
        </w:tc>
        <w:tc>
          <w:tcPr>
            <w:tcW w:w="2431" w:type="dxa"/>
          </w:tcPr>
          <w:p w14:paraId="75BE6FB0" w14:textId="035C250C" w:rsidR="006421A5" w:rsidRDefault="001A5280" w:rsidP="00412C9E">
            <w:r>
              <w:t>NAME</w:t>
            </w:r>
          </w:p>
        </w:tc>
      </w:tr>
      <w:tr w:rsidR="00412C9E" w14:paraId="5BB4FB84" w14:textId="77777777" w:rsidTr="00412C9E">
        <w:trPr>
          <w:trHeight w:val="281"/>
        </w:trPr>
        <w:tc>
          <w:tcPr>
            <w:tcW w:w="1590" w:type="dxa"/>
          </w:tcPr>
          <w:p w14:paraId="7322DA47" w14:textId="276C8A88" w:rsidR="00412C9E" w:rsidRDefault="00412C9E" w:rsidP="00EE0C7F">
            <w:r w:rsidRPr="00F303A7">
              <w:t>DATE</w:t>
            </w:r>
          </w:p>
        </w:tc>
        <w:tc>
          <w:tcPr>
            <w:tcW w:w="4090" w:type="dxa"/>
          </w:tcPr>
          <w:p w14:paraId="1B1CD9AB" w14:textId="7A67B49A" w:rsidR="00412C9E" w:rsidRDefault="00412C9E" w:rsidP="00412C9E">
            <w:r>
              <w:rPr>
                <w:rStyle w:val="hotkey-layer"/>
                <w:rFonts w:ascii="Arial" w:hAnsi="Arial" w:cs="Arial"/>
                <w:sz w:val="20"/>
                <w:szCs w:val="20"/>
              </w:rPr>
              <w:t>EVENT</w:t>
            </w:r>
          </w:p>
        </w:tc>
        <w:tc>
          <w:tcPr>
            <w:tcW w:w="1897" w:type="dxa"/>
          </w:tcPr>
          <w:p w14:paraId="3CD742F9" w14:textId="77886A0F" w:rsidR="00412C9E" w:rsidRDefault="00412C9E" w:rsidP="00412C9E">
            <w:r>
              <w:t>Success</w:t>
            </w:r>
          </w:p>
        </w:tc>
        <w:tc>
          <w:tcPr>
            <w:tcW w:w="2431" w:type="dxa"/>
          </w:tcPr>
          <w:p w14:paraId="293119BC" w14:textId="4759B3DD" w:rsidR="00412C9E" w:rsidRDefault="00412C9E" w:rsidP="00412C9E">
            <w:r>
              <w:t>NAME</w:t>
            </w:r>
          </w:p>
        </w:tc>
      </w:tr>
      <w:tr w:rsidR="00412C9E" w14:paraId="33D426BA" w14:textId="77777777" w:rsidTr="00412C9E">
        <w:trPr>
          <w:trHeight w:val="281"/>
        </w:trPr>
        <w:tc>
          <w:tcPr>
            <w:tcW w:w="1590" w:type="dxa"/>
          </w:tcPr>
          <w:p w14:paraId="4921D5F6" w14:textId="57560D36" w:rsidR="00412C9E" w:rsidRDefault="00412C9E" w:rsidP="00EE0C7F">
            <w:r w:rsidRPr="00F303A7">
              <w:t>DATE</w:t>
            </w:r>
          </w:p>
        </w:tc>
        <w:tc>
          <w:tcPr>
            <w:tcW w:w="4090" w:type="dxa"/>
          </w:tcPr>
          <w:p w14:paraId="2DD7858F" w14:textId="371239D0" w:rsidR="00412C9E" w:rsidRDefault="00412C9E" w:rsidP="00412C9E">
            <w:r>
              <w:rPr>
                <w:rStyle w:val="hotkey-layer"/>
                <w:rFonts w:ascii="Arial" w:hAnsi="Arial" w:cs="Arial"/>
                <w:sz w:val="20"/>
                <w:szCs w:val="20"/>
              </w:rPr>
              <w:t>EVENT</w:t>
            </w:r>
          </w:p>
        </w:tc>
        <w:tc>
          <w:tcPr>
            <w:tcW w:w="1897" w:type="dxa"/>
          </w:tcPr>
          <w:p w14:paraId="402B7DE4" w14:textId="5140AF03" w:rsidR="00412C9E" w:rsidRDefault="00412C9E" w:rsidP="00412C9E">
            <w:r>
              <w:t>Success</w:t>
            </w:r>
          </w:p>
        </w:tc>
        <w:tc>
          <w:tcPr>
            <w:tcW w:w="2431" w:type="dxa"/>
          </w:tcPr>
          <w:p w14:paraId="5F895D7B" w14:textId="3986E6C0" w:rsidR="00412C9E" w:rsidRDefault="00412C9E" w:rsidP="00412C9E">
            <w:r>
              <w:t>NAME</w:t>
            </w:r>
          </w:p>
        </w:tc>
      </w:tr>
      <w:tr w:rsidR="00412C9E" w14:paraId="3F1220A3" w14:textId="77777777" w:rsidTr="00412C9E">
        <w:trPr>
          <w:trHeight w:val="281"/>
        </w:trPr>
        <w:tc>
          <w:tcPr>
            <w:tcW w:w="1590" w:type="dxa"/>
          </w:tcPr>
          <w:p w14:paraId="6CDE8EC0" w14:textId="074F135E" w:rsidR="00412C9E" w:rsidRDefault="00412C9E" w:rsidP="00EE0C7F">
            <w:r w:rsidRPr="00F303A7">
              <w:t>DATE</w:t>
            </w:r>
          </w:p>
        </w:tc>
        <w:tc>
          <w:tcPr>
            <w:tcW w:w="4090" w:type="dxa"/>
          </w:tcPr>
          <w:p w14:paraId="1B119C86" w14:textId="3E27F47B" w:rsidR="00412C9E" w:rsidRDefault="00412C9E" w:rsidP="00412C9E">
            <w:r>
              <w:rPr>
                <w:rStyle w:val="hotkey-layer"/>
                <w:rFonts w:ascii="Arial" w:hAnsi="Arial" w:cs="Arial"/>
                <w:sz w:val="20"/>
                <w:szCs w:val="20"/>
              </w:rPr>
              <w:t>EVENT</w:t>
            </w:r>
          </w:p>
        </w:tc>
        <w:tc>
          <w:tcPr>
            <w:tcW w:w="1897" w:type="dxa"/>
          </w:tcPr>
          <w:p w14:paraId="0DAE8C96" w14:textId="1DDAECAD" w:rsidR="00412C9E" w:rsidRDefault="00412C9E" w:rsidP="00412C9E">
            <w:r>
              <w:t>Success</w:t>
            </w:r>
          </w:p>
        </w:tc>
        <w:tc>
          <w:tcPr>
            <w:tcW w:w="2431" w:type="dxa"/>
          </w:tcPr>
          <w:p w14:paraId="7C540A0A" w14:textId="72B66217" w:rsidR="00412C9E" w:rsidRDefault="00412C9E" w:rsidP="00412C9E">
            <w:r>
              <w:t>NAME</w:t>
            </w:r>
          </w:p>
        </w:tc>
      </w:tr>
      <w:tr w:rsidR="00412C9E" w14:paraId="19F7EF59" w14:textId="77777777" w:rsidTr="00412C9E">
        <w:trPr>
          <w:trHeight w:val="281"/>
        </w:trPr>
        <w:tc>
          <w:tcPr>
            <w:tcW w:w="1590" w:type="dxa"/>
          </w:tcPr>
          <w:p w14:paraId="357AE28F" w14:textId="59DE03DD" w:rsidR="00412C9E" w:rsidRDefault="00412C9E" w:rsidP="00EE0C7F">
            <w:r w:rsidRPr="00F303A7">
              <w:t>DATE</w:t>
            </w:r>
          </w:p>
        </w:tc>
        <w:tc>
          <w:tcPr>
            <w:tcW w:w="4090" w:type="dxa"/>
          </w:tcPr>
          <w:p w14:paraId="38BDE2B5" w14:textId="31A31F9D" w:rsidR="00412C9E" w:rsidRDefault="00412C9E" w:rsidP="00412C9E">
            <w:r>
              <w:rPr>
                <w:rStyle w:val="hotkey-layer"/>
                <w:rFonts w:ascii="Arial" w:hAnsi="Arial" w:cs="Arial"/>
                <w:sz w:val="20"/>
                <w:szCs w:val="20"/>
              </w:rPr>
              <w:t>EVENT</w:t>
            </w:r>
          </w:p>
        </w:tc>
        <w:tc>
          <w:tcPr>
            <w:tcW w:w="1897" w:type="dxa"/>
          </w:tcPr>
          <w:p w14:paraId="67AF18FC" w14:textId="5A00A333" w:rsidR="00412C9E" w:rsidRDefault="00412C9E" w:rsidP="00412C9E">
            <w:r>
              <w:t>Success</w:t>
            </w:r>
          </w:p>
        </w:tc>
        <w:tc>
          <w:tcPr>
            <w:tcW w:w="2431" w:type="dxa"/>
          </w:tcPr>
          <w:p w14:paraId="435E7694" w14:textId="6581BB35" w:rsidR="00412C9E" w:rsidRDefault="00412C9E" w:rsidP="00412C9E">
            <w:r>
              <w:t>NAME</w:t>
            </w:r>
          </w:p>
        </w:tc>
      </w:tr>
      <w:tr w:rsidR="00412C9E" w14:paraId="3996A820" w14:textId="77777777" w:rsidTr="00412C9E">
        <w:trPr>
          <w:trHeight w:val="281"/>
        </w:trPr>
        <w:tc>
          <w:tcPr>
            <w:tcW w:w="1590" w:type="dxa"/>
          </w:tcPr>
          <w:p w14:paraId="57A5EC2B" w14:textId="3CF7DEBC" w:rsidR="00412C9E" w:rsidRDefault="00412C9E" w:rsidP="00412C9E">
            <w:r w:rsidRPr="00F303A7">
              <w:t>DATE</w:t>
            </w:r>
          </w:p>
        </w:tc>
        <w:tc>
          <w:tcPr>
            <w:tcW w:w="4090" w:type="dxa"/>
          </w:tcPr>
          <w:p w14:paraId="77A57D35" w14:textId="4AAE47BB" w:rsidR="00412C9E" w:rsidRDefault="00412C9E" w:rsidP="00412C9E">
            <w:r>
              <w:rPr>
                <w:rStyle w:val="hotkey-layer"/>
                <w:rFonts w:ascii="Arial" w:hAnsi="Arial" w:cs="Arial"/>
                <w:sz w:val="20"/>
                <w:szCs w:val="20"/>
              </w:rPr>
              <w:t>EVENT</w:t>
            </w:r>
          </w:p>
        </w:tc>
        <w:tc>
          <w:tcPr>
            <w:tcW w:w="1897" w:type="dxa"/>
          </w:tcPr>
          <w:p w14:paraId="22C15357" w14:textId="1B02AA7A" w:rsidR="00412C9E" w:rsidRDefault="00412C9E" w:rsidP="00412C9E">
            <w:r>
              <w:t>Success</w:t>
            </w:r>
          </w:p>
        </w:tc>
        <w:tc>
          <w:tcPr>
            <w:tcW w:w="2431" w:type="dxa"/>
          </w:tcPr>
          <w:p w14:paraId="6DA6F876" w14:textId="5052C01E" w:rsidR="00412C9E" w:rsidRDefault="00412C9E" w:rsidP="00412C9E">
            <w:r>
              <w:t>NAME</w:t>
            </w:r>
          </w:p>
        </w:tc>
      </w:tr>
      <w:tr w:rsidR="00412C9E" w14:paraId="639C96F3" w14:textId="77777777" w:rsidTr="00412C9E">
        <w:trPr>
          <w:trHeight w:val="281"/>
        </w:trPr>
        <w:tc>
          <w:tcPr>
            <w:tcW w:w="1590" w:type="dxa"/>
          </w:tcPr>
          <w:p w14:paraId="37EA9EFE" w14:textId="717406DE" w:rsidR="00412C9E" w:rsidRDefault="00412C9E" w:rsidP="00412C9E">
            <w:r w:rsidRPr="00F303A7">
              <w:t>DATE</w:t>
            </w:r>
          </w:p>
        </w:tc>
        <w:tc>
          <w:tcPr>
            <w:tcW w:w="4090" w:type="dxa"/>
          </w:tcPr>
          <w:p w14:paraId="3EE23F67" w14:textId="13C45DDA" w:rsidR="00412C9E" w:rsidRDefault="00412C9E" w:rsidP="00412C9E">
            <w:r>
              <w:rPr>
                <w:rStyle w:val="hotkey-layer"/>
                <w:rFonts w:ascii="Arial" w:hAnsi="Arial" w:cs="Arial"/>
                <w:sz w:val="20"/>
                <w:szCs w:val="20"/>
              </w:rPr>
              <w:t>EVENT</w:t>
            </w:r>
          </w:p>
        </w:tc>
        <w:tc>
          <w:tcPr>
            <w:tcW w:w="1897" w:type="dxa"/>
          </w:tcPr>
          <w:p w14:paraId="08A7370D" w14:textId="6F513D06" w:rsidR="00412C9E" w:rsidRDefault="00412C9E" w:rsidP="00412C9E">
            <w:r>
              <w:t>Success</w:t>
            </w:r>
          </w:p>
        </w:tc>
        <w:tc>
          <w:tcPr>
            <w:tcW w:w="2431" w:type="dxa"/>
          </w:tcPr>
          <w:p w14:paraId="11F79F07" w14:textId="1A9EFE4D" w:rsidR="00412C9E" w:rsidRDefault="00412C9E" w:rsidP="00412C9E">
            <w:r>
              <w:t>NAME</w:t>
            </w:r>
          </w:p>
        </w:tc>
      </w:tr>
      <w:tr w:rsidR="00412C9E" w14:paraId="1FFF255D" w14:textId="77777777" w:rsidTr="00412C9E">
        <w:trPr>
          <w:trHeight w:val="281"/>
        </w:trPr>
        <w:tc>
          <w:tcPr>
            <w:tcW w:w="1590" w:type="dxa"/>
          </w:tcPr>
          <w:p w14:paraId="350208A2" w14:textId="6362142C" w:rsidR="00412C9E" w:rsidRDefault="00412C9E" w:rsidP="00412C9E">
            <w:r w:rsidRPr="00F303A7">
              <w:t>DATE</w:t>
            </w:r>
          </w:p>
        </w:tc>
        <w:tc>
          <w:tcPr>
            <w:tcW w:w="4090" w:type="dxa"/>
          </w:tcPr>
          <w:p w14:paraId="2A1210EF" w14:textId="22DA6C22" w:rsidR="00412C9E" w:rsidRDefault="00412C9E" w:rsidP="00412C9E">
            <w:r>
              <w:rPr>
                <w:rStyle w:val="hotkey-layer"/>
                <w:rFonts w:ascii="Arial" w:hAnsi="Arial" w:cs="Arial"/>
                <w:sz w:val="20"/>
                <w:szCs w:val="20"/>
              </w:rPr>
              <w:t>EVENT</w:t>
            </w:r>
          </w:p>
        </w:tc>
        <w:tc>
          <w:tcPr>
            <w:tcW w:w="1897" w:type="dxa"/>
          </w:tcPr>
          <w:p w14:paraId="122071C0" w14:textId="30732414" w:rsidR="00412C9E" w:rsidRDefault="00412C9E" w:rsidP="00412C9E">
            <w:r>
              <w:t>Success</w:t>
            </w:r>
          </w:p>
        </w:tc>
        <w:tc>
          <w:tcPr>
            <w:tcW w:w="2431" w:type="dxa"/>
          </w:tcPr>
          <w:p w14:paraId="01B88CD3" w14:textId="4C3BD0EE" w:rsidR="00412C9E" w:rsidRDefault="00412C9E" w:rsidP="00412C9E">
            <w:r>
              <w:t>NAME</w:t>
            </w:r>
          </w:p>
        </w:tc>
      </w:tr>
      <w:tr w:rsidR="00412C9E" w14:paraId="17135977" w14:textId="77777777" w:rsidTr="00412C9E">
        <w:trPr>
          <w:trHeight w:val="296"/>
        </w:trPr>
        <w:tc>
          <w:tcPr>
            <w:tcW w:w="1590" w:type="dxa"/>
          </w:tcPr>
          <w:p w14:paraId="64F7BAD1" w14:textId="7DC128E2" w:rsidR="00412C9E" w:rsidRDefault="00412C9E" w:rsidP="00412C9E">
            <w:r w:rsidRPr="00F303A7">
              <w:t>DATE</w:t>
            </w:r>
          </w:p>
        </w:tc>
        <w:tc>
          <w:tcPr>
            <w:tcW w:w="4090" w:type="dxa"/>
          </w:tcPr>
          <w:p w14:paraId="0EC6CCE7" w14:textId="62AAF7AD" w:rsidR="00412C9E" w:rsidRDefault="00412C9E" w:rsidP="00412C9E">
            <w:r>
              <w:rPr>
                <w:rStyle w:val="hotkey-layer"/>
                <w:rFonts w:ascii="Arial" w:hAnsi="Arial" w:cs="Arial"/>
                <w:sz w:val="20"/>
                <w:szCs w:val="20"/>
              </w:rPr>
              <w:t>EVENT</w:t>
            </w:r>
          </w:p>
        </w:tc>
        <w:tc>
          <w:tcPr>
            <w:tcW w:w="1897" w:type="dxa"/>
          </w:tcPr>
          <w:p w14:paraId="7BAF7FBF" w14:textId="53EC8BE0" w:rsidR="00412C9E" w:rsidRDefault="00412C9E" w:rsidP="00412C9E">
            <w:r>
              <w:t>Success</w:t>
            </w:r>
          </w:p>
        </w:tc>
        <w:tc>
          <w:tcPr>
            <w:tcW w:w="2431" w:type="dxa"/>
          </w:tcPr>
          <w:p w14:paraId="16C4CDAE" w14:textId="34BEFD06" w:rsidR="00412C9E" w:rsidRDefault="00412C9E" w:rsidP="00412C9E">
            <w:r>
              <w:t>NAME</w:t>
            </w:r>
          </w:p>
        </w:tc>
      </w:tr>
      <w:tr w:rsidR="00412C9E" w14:paraId="02855E28" w14:textId="77777777" w:rsidTr="00412C9E">
        <w:trPr>
          <w:trHeight w:val="281"/>
        </w:trPr>
        <w:tc>
          <w:tcPr>
            <w:tcW w:w="1590" w:type="dxa"/>
          </w:tcPr>
          <w:p w14:paraId="5C5BE81F" w14:textId="1DFD9132" w:rsidR="00412C9E" w:rsidRDefault="00412C9E" w:rsidP="00412C9E">
            <w:r w:rsidRPr="00F303A7">
              <w:t>DATE</w:t>
            </w:r>
          </w:p>
        </w:tc>
        <w:tc>
          <w:tcPr>
            <w:tcW w:w="4090" w:type="dxa"/>
          </w:tcPr>
          <w:p w14:paraId="6BCC8451" w14:textId="20AFFE63" w:rsidR="00412C9E" w:rsidRDefault="00412C9E" w:rsidP="00412C9E">
            <w:r>
              <w:rPr>
                <w:rStyle w:val="hotkey-layer"/>
                <w:rFonts w:ascii="Arial" w:hAnsi="Arial" w:cs="Arial"/>
                <w:sz w:val="20"/>
                <w:szCs w:val="20"/>
              </w:rPr>
              <w:t>EVENT</w:t>
            </w:r>
          </w:p>
        </w:tc>
        <w:tc>
          <w:tcPr>
            <w:tcW w:w="1897" w:type="dxa"/>
          </w:tcPr>
          <w:p w14:paraId="1FFD12D6" w14:textId="1ABEE89E" w:rsidR="00412C9E" w:rsidRDefault="00412C9E" w:rsidP="00412C9E">
            <w:r>
              <w:t>Success</w:t>
            </w:r>
          </w:p>
        </w:tc>
        <w:tc>
          <w:tcPr>
            <w:tcW w:w="2431" w:type="dxa"/>
          </w:tcPr>
          <w:p w14:paraId="4AC85583" w14:textId="28EEC845" w:rsidR="00412C9E" w:rsidRDefault="00412C9E" w:rsidP="00412C9E">
            <w:r>
              <w:t>NAME</w:t>
            </w:r>
          </w:p>
        </w:tc>
      </w:tr>
      <w:tr w:rsidR="00412C9E" w14:paraId="4A6624BA" w14:textId="77777777" w:rsidTr="00412C9E">
        <w:trPr>
          <w:trHeight w:val="281"/>
        </w:trPr>
        <w:tc>
          <w:tcPr>
            <w:tcW w:w="1590" w:type="dxa"/>
          </w:tcPr>
          <w:p w14:paraId="6558D045" w14:textId="2D4CCCF0" w:rsidR="00412C9E" w:rsidRDefault="00412C9E" w:rsidP="00412C9E">
            <w:r w:rsidRPr="00F303A7">
              <w:t>DATE</w:t>
            </w:r>
          </w:p>
        </w:tc>
        <w:tc>
          <w:tcPr>
            <w:tcW w:w="4090" w:type="dxa"/>
          </w:tcPr>
          <w:p w14:paraId="1B3AC764" w14:textId="2ED2807B" w:rsidR="00412C9E" w:rsidRDefault="00412C9E" w:rsidP="00412C9E">
            <w:r>
              <w:rPr>
                <w:rStyle w:val="hotkey-layer"/>
                <w:rFonts w:ascii="Arial" w:hAnsi="Arial" w:cs="Arial"/>
                <w:sz w:val="20"/>
                <w:szCs w:val="20"/>
              </w:rPr>
              <w:t>EVENT</w:t>
            </w:r>
          </w:p>
        </w:tc>
        <w:tc>
          <w:tcPr>
            <w:tcW w:w="1897" w:type="dxa"/>
          </w:tcPr>
          <w:p w14:paraId="38FFFABB" w14:textId="5C97C573" w:rsidR="00412C9E" w:rsidRDefault="00412C9E" w:rsidP="00412C9E">
            <w:r>
              <w:t>Success</w:t>
            </w:r>
          </w:p>
        </w:tc>
        <w:tc>
          <w:tcPr>
            <w:tcW w:w="2431" w:type="dxa"/>
          </w:tcPr>
          <w:p w14:paraId="4F42A2A3" w14:textId="457EB3A7" w:rsidR="00412C9E" w:rsidRDefault="00412C9E" w:rsidP="00412C9E">
            <w:r>
              <w:t>NAME</w:t>
            </w:r>
          </w:p>
        </w:tc>
      </w:tr>
      <w:tr w:rsidR="00412C9E" w14:paraId="0AC87A0D" w14:textId="77777777" w:rsidTr="00412C9E">
        <w:trPr>
          <w:trHeight w:val="281"/>
        </w:trPr>
        <w:tc>
          <w:tcPr>
            <w:tcW w:w="1590" w:type="dxa"/>
          </w:tcPr>
          <w:p w14:paraId="0DC3D843" w14:textId="1DEA6FF8" w:rsidR="00412C9E" w:rsidRDefault="00412C9E" w:rsidP="00412C9E">
            <w:r w:rsidRPr="00F303A7">
              <w:t>DATE</w:t>
            </w:r>
          </w:p>
        </w:tc>
        <w:tc>
          <w:tcPr>
            <w:tcW w:w="4090" w:type="dxa"/>
          </w:tcPr>
          <w:p w14:paraId="2D4C451A" w14:textId="446622FD" w:rsidR="00412C9E" w:rsidRDefault="00412C9E" w:rsidP="00412C9E">
            <w:pPr>
              <w:rPr>
                <w:rStyle w:val="hotkey-layer"/>
                <w:rFonts w:ascii="Arial" w:hAnsi="Arial" w:cs="Arial"/>
                <w:sz w:val="20"/>
                <w:szCs w:val="20"/>
              </w:rPr>
            </w:pPr>
            <w:r>
              <w:rPr>
                <w:rStyle w:val="hotkey-layer"/>
                <w:rFonts w:ascii="Arial" w:hAnsi="Arial" w:cs="Arial"/>
                <w:sz w:val="20"/>
                <w:szCs w:val="20"/>
              </w:rPr>
              <w:t>EVENT</w:t>
            </w:r>
          </w:p>
        </w:tc>
        <w:tc>
          <w:tcPr>
            <w:tcW w:w="1897" w:type="dxa"/>
          </w:tcPr>
          <w:p w14:paraId="6203CA37" w14:textId="1D590E9E" w:rsidR="00412C9E" w:rsidRDefault="00412C9E" w:rsidP="00412C9E">
            <w:r>
              <w:t>Success</w:t>
            </w:r>
          </w:p>
        </w:tc>
        <w:tc>
          <w:tcPr>
            <w:tcW w:w="2431" w:type="dxa"/>
          </w:tcPr>
          <w:p w14:paraId="46717CAB" w14:textId="7C927A8B" w:rsidR="00412C9E" w:rsidRDefault="00412C9E" w:rsidP="00412C9E">
            <w:r>
              <w:t>NAME</w:t>
            </w:r>
          </w:p>
        </w:tc>
      </w:tr>
    </w:tbl>
    <w:p w14:paraId="4B9BC16C" w14:textId="587FB1DE" w:rsidR="00CD78D1" w:rsidRDefault="00CD78D1" w:rsidP="002E4AB1"/>
    <w:p w14:paraId="35D77561" w14:textId="77777777" w:rsidR="00CD78D1" w:rsidRDefault="00CD78D1">
      <w:r>
        <w:br w:type="page"/>
      </w:r>
    </w:p>
    <w:p w14:paraId="12816776" w14:textId="5FD62BD7" w:rsidR="00CD78D1" w:rsidRPr="00DA0464" w:rsidRDefault="00CD78D1" w:rsidP="00CD78D1">
      <w:pPr>
        <w:jc w:val="center"/>
        <w:rPr>
          <w:b/>
          <w:sz w:val="40"/>
          <w:szCs w:val="40"/>
        </w:rPr>
      </w:pPr>
      <w:bookmarkStart w:id="36" w:name="ADG"/>
      <w:r w:rsidRPr="00DA0464">
        <w:rPr>
          <w:b/>
          <w:sz w:val="40"/>
          <w:szCs w:val="40"/>
        </w:rPr>
        <w:lastRenderedPageBreak/>
        <w:t>Addendum G</w:t>
      </w:r>
    </w:p>
    <w:bookmarkEnd w:id="36"/>
    <w:p w14:paraId="31099AAD" w14:textId="77777777" w:rsidR="006421A5" w:rsidRPr="00DA0464" w:rsidRDefault="006421A5" w:rsidP="002E4AB1"/>
    <w:p w14:paraId="2D37DD0D" w14:textId="1A741AB6" w:rsidR="001D287F" w:rsidRDefault="007064BD" w:rsidP="001D287F">
      <w:pPr>
        <w:jc w:val="center"/>
        <w:rPr>
          <w:b/>
        </w:rPr>
      </w:pPr>
      <w:r>
        <w:rPr>
          <w:b/>
          <w:sz w:val="32"/>
          <w:szCs w:val="32"/>
        </w:rPr>
        <w:t>Vendor</w:t>
      </w:r>
      <w:r w:rsidR="00DA0464">
        <w:rPr>
          <w:b/>
          <w:sz w:val="32"/>
          <w:szCs w:val="32"/>
        </w:rPr>
        <w:t xml:space="preserve"> Cloud Backups</w:t>
      </w:r>
    </w:p>
    <w:p w14:paraId="431AEF22" w14:textId="77777777" w:rsidR="001D287F" w:rsidRDefault="001D287F" w:rsidP="001D287F"/>
    <w:p w14:paraId="3EAB1107" w14:textId="4B5FA0FF" w:rsidR="00124C87" w:rsidRDefault="00124C87" w:rsidP="00124C87">
      <w:proofErr w:type="gramStart"/>
      <w:r w:rsidRPr="00DA0464">
        <w:rPr>
          <w:b/>
          <w:bCs/>
        </w:rPr>
        <w:t>On-Premise</w:t>
      </w:r>
      <w:proofErr w:type="gramEnd"/>
      <w:r w:rsidRPr="00DA0464">
        <w:rPr>
          <w:b/>
          <w:bCs/>
        </w:rPr>
        <w:t xml:space="preserve"> Backups:</w:t>
      </w:r>
      <w:r>
        <w:t xml:space="preserve"> OSU has a few services which are still on premise. </w:t>
      </w:r>
      <w:r w:rsidR="00EE0C7F">
        <w:t xml:space="preserve">Vendor </w:t>
      </w:r>
      <w:r>
        <w:t xml:space="preserve">service (a Microsoft-based solution), the </w:t>
      </w:r>
      <w:r w:rsidR="00EE0C7F">
        <w:t xml:space="preserve">Vendor </w:t>
      </w:r>
      <w:r>
        <w:t xml:space="preserve">transcript ordering service. </w:t>
      </w:r>
      <w:r w:rsidR="003F3B87">
        <w:t>All</w:t>
      </w:r>
      <w:r>
        <w:t xml:space="preserve"> these services are backed up to the Amazon Web Services Simple storage system (S3) site.</w:t>
      </w:r>
    </w:p>
    <w:p w14:paraId="43B92152" w14:textId="77777777" w:rsidR="00124C87" w:rsidRDefault="00124C87" w:rsidP="00124C87">
      <w:pPr>
        <w:rPr>
          <w:b/>
        </w:rPr>
      </w:pPr>
    </w:p>
    <w:p w14:paraId="699B19EA" w14:textId="49BD9BCF" w:rsidR="00EF577C" w:rsidRDefault="007064BD" w:rsidP="00EF577C">
      <w:r>
        <w:rPr>
          <w:b/>
        </w:rPr>
        <w:t>Vendor</w:t>
      </w:r>
      <w:r w:rsidR="00EF577C">
        <w:rPr>
          <w:b/>
        </w:rPr>
        <w:t xml:space="preserve"> Cloud </w:t>
      </w:r>
      <w:r w:rsidR="00EF577C" w:rsidRPr="009A76E5">
        <w:rPr>
          <w:b/>
        </w:rPr>
        <w:t>Backups:</w:t>
      </w:r>
      <w:r w:rsidR="00EF577C">
        <w:t xml:space="preserve"> OSU takes advantage of </w:t>
      </w:r>
      <w:r>
        <w:t>Vendor</w:t>
      </w:r>
      <w:r w:rsidR="00EF577C">
        <w:t>’s Cloud (</w:t>
      </w:r>
      <w:r w:rsidR="00FB3C52">
        <w:t>Cloud</w:t>
      </w:r>
      <w:r w:rsidR="00EF577C">
        <w:t xml:space="preserve">) Backup service for </w:t>
      </w:r>
      <w:r w:rsidR="003F3B87">
        <w:t>all</w:t>
      </w:r>
      <w:r w:rsidR="00EF577C">
        <w:t xml:space="preserve"> the database, operating system, and software file system backups, which are in the </w:t>
      </w:r>
      <w:r w:rsidR="00FB3C52">
        <w:t>Cloud</w:t>
      </w:r>
      <w:r w:rsidR="00EF577C">
        <w:t>.</w:t>
      </w:r>
    </w:p>
    <w:p w14:paraId="2252E0FC" w14:textId="77777777" w:rsidR="00DA0464" w:rsidRDefault="00DA0464" w:rsidP="00EF577C"/>
    <w:p w14:paraId="2E10DC89" w14:textId="6E9A8625" w:rsidR="00EF577C" w:rsidRDefault="00EF577C" w:rsidP="00EF577C">
      <w:r w:rsidRPr="002E785D">
        <w:rPr>
          <w:b/>
        </w:rPr>
        <w:t>OS, Database</w:t>
      </w:r>
      <w:r>
        <w:rPr>
          <w:b/>
        </w:rPr>
        <w:t>/Archive Logs</w:t>
      </w:r>
      <w:r w:rsidRPr="002E785D">
        <w:rPr>
          <w:b/>
        </w:rPr>
        <w:t>, and Software file systems:</w:t>
      </w:r>
      <w:r>
        <w:t xml:space="preserve"> The file systems for the </w:t>
      </w:r>
      <w:r w:rsidR="007064BD">
        <w:t>Vendor</w:t>
      </w:r>
      <w:r>
        <w:t xml:space="preserve"> Linux operating systems (OS), the </w:t>
      </w:r>
      <w:r w:rsidR="007064BD">
        <w:t>Vendor</w:t>
      </w:r>
      <w:r>
        <w:t xml:space="preserve"> Relational Database Management System (RDBMS) database/archive logs, and application files for </w:t>
      </w:r>
      <w:r w:rsidR="007064BD">
        <w:t>Administrative Software</w:t>
      </w:r>
      <w:r>
        <w:t xml:space="preserve"> (and other accompany administrative software) are backed using </w:t>
      </w:r>
      <w:r w:rsidR="00FB3C52">
        <w:t>Cloud</w:t>
      </w:r>
      <w:r>
        <w:t xml:space="preserve">’s Console for both the </w:t>
      </w:r>
      <w:r w:rsidR="007064BD">
        <w:t>Vendor</w:t>
      </w:r>
      <w:r>
        <w:t xml:space="preserve"> database backup service and volume backups. All three backups are encrypted.</w:t>
      </w:r>
    </w:p>
    <w:p w14:paraId="729D23C2" w14:textId="77777777" w:rsidR="00DA0464" w:rsidRDefault="00DA0464" w:rsidP="00EF577C">
      <w:pPr>
        <w:rPr>
          <w:b/>
        </w:rPr>
      </w:pPr>
    </w:p>
    <w:p w14:paraId="57E94AE9" w14:textId="39193466" w:rsidR="00EF577C" w:rsidRDefault="00EF577C" w:rsidP="00EF577C">
      <w:r w:rsidRPr="003335E7">
        <w:rPr>
          <w:b/>
        </w:rPr>
        <w:t xml:space="preserve">Operating systems </w:t>
      </w:r>
      <w:r>
        <w:rPr>
          <w:b/>
        </w:rPr>
        <w:t xml:space="preserve">backups: </w:t>
      </w:r>
      <w:r w:rsidRPr="008227C9">
        <w:t xml:space="preserve">Operating systems are run from </w:t>
      </w:r>
      <w:proofErr w:type="gramStart"/>
      <w:r w:rsidRPr="008227C9">
        <w:t>an</w:t>
      </w:r>
      <w:proofErr w:type="gramEnd"/>
      <w:r w:rsidRPr="008227C9">
        <w:t xml:space="preserve"> </w:t>
      </w:r>
      <w:r w:rsidR="007064BD">
        <w:t>Vendor</w:t>
      </w:r>
      <w:r w:rsidRPr="008227C9">
        <w:t xml:space="preserve"> block storage service which are backed up each night at 12am (midnight). </w:t>
      </w:r>
      <w:r>
        <w:t>The cadence for these backups and retention of the backups are:</w:t>
      </w:r>
    </w:p>
    <w:p w14:paraId="24BB0E7C" w14:textId="77777777" w:rsidR="00124C87" w:rsidRPr="008227C9" w:rsidRDefault="00124C87" w:rsidP="00EF577C"/>
    <w:p w14:paraId="2BEBB000" w14:textId="77777777" w:rsidR="00EF577C" w:rsidRDefault="00EF577C" w:rsidP="007C7C5A">
      <w:pPr>
        <w:pStyle w:val="ListParagraph"/>
        <w:numPr>
          <w:ilvl w:val="0"/>
          <w:numId w:val="18"/>
        </w:numPr>
      </w:pPr>
      <w:r>
        <w:t>Daily – incremental, and kept for one week</w:t>
      </w:r>
    </w:p>
    <w:p w14:paraId="0BCBC44C" w14:textId="77777777" w:rsidR="00EF577C" w:rsidRDefault="00EF577C" w:rsidP="007C7C5A">
      <w:pPr>
        <w:pStyle w:val="ListParagraph"/>
        <w:numPr>
          <w:ilvl w:val="0"/>
          <w:numId w:val="18"/>
        </w:numPr>
      </w:pPr>
      <w:r>
        <w:t>Weekly – full, and kept for four weeks</w:t>
      </w:r>
    </w:p>
    <w:p w14:paraId="23365859" w14:textId="77777777" w:rsidR="00EF577C" w:rsidRDefault="00EF577C" w:rsidP="007C7C5A">
      <w:pPr>
        <w:pStyle w:val="ListParagraph"/>
        <w:numPr>
          <w:ilvl w:val="0"/>
          <w:numId w:val="18"/>
        </w:numPr>
      </w:pPr>
      <w:r>
        <w:t>Monthly – full, and kept for 11 months</w:t>
      </w:r>
    </w:p>
    <w:p w14:paraId="76E825C5" w14:textId="77777777" w:rsidR="00EF577C" w:rsidRDefault="00EF577C" w:rsidP="007C7C5A">
      <w:pPr>
        <w:pStyle w:val="ListParagraph"/>
        <w:numPr>
          <w:ilvl w:val="0"/>
          <w:numId w:val="18"/>
        </w:numPr>
      </w:pPr>
      <w:r>
        <w:t>Annual – full, and kept for five years</w:t>
      </w:r>
    </w:p>
    <w:p w14:paraId="534201C1" w14:textId="77777777" w:rsidR="00DA0464" w:rsidRDefault="00DA0464" w:rsidP="00EF577C">
      <w:pPr>
        <w:rPr>
          <w:b/>
        </w:rPr>
      </w:pPr>
    </w:p>
    <w:p w14:paraId="42FDF5CB" w14:textId="5E0E8BF3" w:rsidR="00EF577C" w:rsidRDefault="00EF577C" w:rsidP="00EF577C">
      <w:r w:rsidRPr="003335E7">
        <w:rPr>
          <w:b/>
        </w:rPr>
        <w:t>File system</w:t>
      </w:r>
      <w:r>
        <w:rPr>
          <w:b/>
        </w:rPr>
        <w:t xml:space="preserve"> backups</w:t>
      </w:r>
      <w:r>
        <w:t xml:space="preserve">: Software file systems are run from a SAN storage service which are backed up each night at 11:30pm. These include most of </w:t>
      </w:r>
      <w:proofErr w:type="gramStart"/>
      <w:r>
        <w:t>the</w:t>
      </w:r>
      <w:r w:rsidR="001A5280">
        <w:t xml:space="preserve"> </w:t>
      </w:r>
      <w:r>
        <w:t xml:space="preserve"> files</w:t>
      </w:r>
      <w:proofErr w:type="gramEnd"/>
      <w:r>
        <w:t xml:space="preserve">. The cadence for these backups and retention of the backups (aka snapshots) are: </w:t>
      </w:r>
    </w:p>
    <w:p w14:paraId="0F1AD73C" w14:textId="77777777" w:rsidR="007C7C5A" w:rsidRDefault="007C7C5A" w:rsidP="00EF577C"/>
    <w:p w14:paraId="23CB5712" w14:textId="61DDA549" w:rsidR="00EF577C" w:rsidRDefault="00EF577C" w:rsidP="007C7C5A">
      <w:pPr>
        <w:pStyle w:val="ListParagraph"/>
        <w:numPr>
          <w:ilvl w:val="0"/>
          <w:numId w:val="17"/>
        </w:numPr>
      </w:pPr>
      <w:r>
        <w:t>Daily Snapshot – daily for 24 days, and are cycled out daily on the 25</w:t>
      </w:r>
      <w:r w:rsidRPr="007C7C5A">
        <w:rPr>
          <w:vertAlign w:val="superscript"/>
        </w:rPr>
        <w:t>th</w:t>
      </w:r>
      <w:r>
        <w:t xml:space="preserve"> day. This is equivalent to the 30 days of database backups.</w:t>
      </w:r>
    </w:p>
    <w:p w14:paraId="4AD81DB6" w14:textId="77777777" w:rsidR="00EF577C" w:rsidRDefault="00EF577C" w:rsidP="007C7C5A">
      <w:pPr>
        <w:pStyle w:val="ListParagraph"/>
        <w:numPr>
          <w:ilvl w:val="0"/>
          <w:numId w:val="17"/>
        </w:numPr>
      </w:pPr>
      <w:r>
        <w:t>Weekly Snapshot – every seventh day, and kept for 12 weeks</w:t>
      </w:r>
    </w:p>
    <w:p w14:paraId="5FF8B697" w14:textId="77777777" w:rsidR="00EF577C" w:rsidRDefault="00EF577C" w:rsidP="007C7C5A">
      <w:pPr>
        <w:pStyle w:val="ListParagraph"/>
        <w:numPr>
          <w:ilvl w:val="0"/>
          <w:numId w:val="17"/>
        </w:numPr>
      </w:pPr>
      <w:r>
        <w:t>Monthly Snapshot – every month, and dept for 11 months</w:t>
      </w:r>
    </w:p>
    <w:p w14:paraId="6381B923" w14:textId="77777777" w:rsidR="00EF577C" w:rsidRDefault="00EF577C" w:rsidP="007C7C5A">
      <w:pPr>
        <w:pStyle w:val="ListParagraph"/>
        <w:numPr>
          <w:ilvl w:val="0"/>
          <w:numId w:val="17"/>
        </w:numPr>
      </w:pPr>
      <w:r>
        <w:t>Annual Snapshot – every year, and kept for five years</w:t>
      </w:r>
    </w:p>
    <w:p w14:paraId="04CCE096" w14:textId="77777777" w:rsidR="00DA0464" w:rsidRDefault="00DA0464" w:rsidP="00EF577C">
      <w:pPr>
        <w:rPr>
          <w:b/>
        </w:rPr>
      </w:pPr>
    </w:p>
    <w:p w14:paraId="02A85E58" w14:textId="264A207B" w:rsidR="00EF577C" w:rsidRPr="003335E7" w:rsidRDefault="00EF577C" w:rsidP="00EF577C">
      <w:pPr>
        <w:rPr>
          <w:b/>
        </w:rPr>
      </w:pPr>
      <w:r w:rsidRPr="003335E7">
        <w:rPr>
          <w:b/>
        </w:rPr>
        <w:t>Database backups</w:t>
      </w:r>
    </w:p>
    <w:p w14:paraId="1037F54B" w14:textId="0DDC0AAE" w:rsidR="00EF577C" w:rsidRDefault="00EF577C" w:rsidP="00EF577C">
      <w:r>
        <w:t xml:space="preserve">All </w:t>
      </w:r>
      <w:r w:rsidR="007064BD">
        <w:t>Vendor</w:t>
      </w:r>
      <w:r>
        <w:t xml:space="preserve"> database backups are stored in an object storage bucket owned/operated by </w:t>
      </w:r>
      <w:r w:rsidR="007064BD">
        <w:t>Vendor</w:t>
      </w:r>
      <w:r>
        <w:t>. All database backups are hot full (Level 0) and incremental (Level 1</w:t>
      </w:r>
      <w:r w:rsidR="00FF49C8">
        <w:t>) and</w:t>
      </w:r>
      <w:r>
        <w:t xml:space="preserve"> are kept for 30 days. Hot means the backups are taken while the DB is running. </w:t>
      </w:r>
      <w:proofErr w:type="spellStart"/>
      <w:r>
        <w:t>Incrementals</w:t>
      </w:r>
      <w:proofErr w:type="spellEnd"/>
      <w:r>
        <w:t xml:space="preserve"> represent the deltas from the previous day. OSU does a full hot backup on a weekend day (Friday night/Sat morning between 10pm-12 midnight) and hot </w:t>
      </w:r>
      <w:proofErr w:type="spellStart"/>
      <w:r w:rsidR="00FF49C8">
        <w:t>incrementals</w:t>
      </w:r>
      <w:proofErr w:type="spellEnd"/>
      <w:r>
        <w:t xml:space="preserve"> (also 10pm-12 midnight) for the rest of the week. Archive logs which manage the individual transaction processing (~250GB) are backed up every 60 minutes and kept 41 days. This allows OSU to be able to restore the data in the </w:t>
      </w:r>
      <w:r w:rsidR="007064BD">
        <w:t>Vendor</w:t>
      </w:r>
      <w:r>
        <w:t xml:space="preserve"> database to a specific point-in-time or to the “current” point-in-time within the previous 41 days.</w:t>
      </w:r>
    </w:p>
    <w:p w14:paraId="533433AC" w14:textId="77777777" w:rsidR="00DA0464" w:rsidRDefault="00DA0464" w:rsidP="00EF577C">
      <w:pPr>
        <w:rPr>
          <w:b/>
        </w:rPr>
      </w:pPr>
    </w:p>
    <w:p w14:paraId="4DC9EEE0" w14:textId="527D048F" w:rsidR="00EF577C" w:rsidRDefault="00EF577C" w:rsidP="00EF577C">
      <w:r w:rsidRPr="0007609F">
        <w:rPr>
          <w:b/>
        </w:rPr>
        <w:t>Location:</w:t>
      </w:r>
      <w:r>
        <w:t xml:space="preserve"> </w:t>
      </w:r>
      <w:r w:rsidR="007064BD">
        <w:t>Vendor</w:t>
      </w:r>
      <w:r w:rsidR="007C7C5A">
        <w:t xml:space="preserve"> stores</w:t>
      </w:r>
      <w:r>
        <w:t xml:space="preserve"> OSU’s </w:t>
      </w:r>
      <w:r w:rsidR="007C7C5A">
        <w:t xml:space="preserve">backups on a separate infrastructure than the production site infrastructure. The backup infrastructure </w:t>
      </w:r>
      <w:r>
        <w:t>exist</w:t>
      </w:r>
      <w:r w:rsidR="007C7C5A">
        <w:t>s</w:t>
      </w:r>
      <w:r>
        <w:t xml:space="preserve"> across three of </w:t>
      </w:r>
      <w:r w:rsidR="007064BD">
        <w:t>Vendor</w:t>
      </w:r>
      <w:r>
        <w:t xml:space="preserve">’s </w:t>
      </w:r>
      <w:r w:rsidR="00FF49C8">
        <w:t>second-generation</w:t>
      </w:r>
      <w:r>
        <w:t xml:space="preserve"> data centers in </w:t>
      </w:r>
      <w:r w:rsidR="007064BD">
        <w:t>City, State</w:t>
      </w:r>
      <w:r w:rsidR="007C7C5A">
        <w:t xml:space="preserve">. OSU, however, also backs up its backups to </w:t>
      </w:r>
      <w:r w:rsidR="007064BD">
        <w:t>Vendor</w:t>
      </w:r>
      <w:r w:rsidR="007C7C5A">
        <w:t xml:space="preserve">’s </w:t>
      </w:r>
      <w:r w:rsidR="007064BD">
        <w:t>City, State</w:t>
      </w:r>
      <w:r w:rsidR="007C7C5A">
        <w:t xml:space="preserve"> site.</w:t>
      </w:r>
    </w:p>
    <w:p w14:paraId="553A43CC" w14:textId="77777777" w:rsidR="008E194A" w:rsidRPr="00360D37" w:rsidRDefault="008E194A" w:rsidP="00360D37">
      <w:pPr>
        <w:jc w:val="both"/>
      </w:pPr>
    </w:p>
    <w:sectPr w:rsidR="008E194A" w:rsidRPr="00360D37">
      <w:footerReference w:type="even" r:id="rId26"/>
      <w:footerReference w:type="default" r:id="rId27"/>
      <w:endnotePr>
        <w:numFmt w:val="decimal"/>
      </w:endnotePr>
      <w:pgSz w:w="12240" w:h="15840" w:code="1"/>
      <w:pgMar w:top="720" w:right="1080" w:bottom="720" w:left="108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D5B4F" w14:textId="77777777" w:rsidR="00E0296D" w:rsidRDefault="00E0296D">
      <w:r>
        <w:separator/>
      </w:r>
    </w:p>
  </w:endnote>
  <w:endnote w:type="continuationSeparator" w:id="0">
    <w:p w14:paraId="6BFDFA8B" w14:textId="77777777" w:rsidR="00E0296D" w:rsidRDefault="00E0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DC30E" w14:textId="1FD7E36E" w:rsidR="004D1DF0" w:rsidRDefault="004D1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0ECC">
      <w:rPr>
        <w:rStyle w:val="PageNumber"/>
      </w:rPr>
      <w:t>4</w:t>
    </w:r>
    <w:r>
      <w:rPr>
        <w:rStyle w:val="PageNumber"/>
      </w:rPr>
      <w:fldChar w:fldCharType="end"/>
    </w:r>
  </w:p>
  <w:p w14:paraId="66A0CDF8" w14:textId="77777777" w:rsidR="004D1DF0" w:rsidRDefault="004D1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4670E" w14:textId="77777777" w:rsidR="004D1DF0" w:rsidRDefault="004D1DF0">
    <w:pPr>
      <w:pStyle w:val="Footer"/>
      <w:jc w:val="center"/>
      <w:rPr>
        <w:sz w:val="20"/>
      </w:rPr>
    </w:pPr>
    <w:r>
      <w:rPr>
        <w:sz w:val="20"/>
      </w:rPr>
      <w:t>___________________________________________________________________________________________________</w:t>
    </w:r>
  </w:p>
  <w:p w14:paraId="3182402E" w14:textId="1E13F37E" w:rsidR="004D1DF0" w:rsidRDefault="00926F2A">
    <w:pPr>
      <w:pStyle w:val="Footer"/>
      <w:tabs>
        <w:tab w:val="clear" w:pos="8640"/>
        <w:tab w:val="right" w:pos="9900"/>
      </w:tabs>
      <w:jc w:val="center"/>
    </w:pPr>
    <w:r>
      <w:rPr>
        <w:sz w:val="20"/>
      </w:rPr>
      <w:t>April</w:t>
    </w:r>
    <w:r w:rsidR="006D6A23">
      <w:rPr>
        <w:sz w:val="20"/>
      </w:rPr>
      <w:t xml:space="preserve"> 202</w:t>
    </w:r>
    <w:r w:rsidR="00DF0ECC">
      <w:rPr>
        <w:sz w:val="20"/>
      </w:rPr>
      <w:t>3</w:t>
    </w:r>
    <w:r w:rsidR="004D1DF0">
      <w:rPr>
        <w:sz w:val="20"/>
      </w:rPr>
      <w:tab/>
    </w:r>
    <w:r w:rsidR="001A5280">
      <w:rPr>
        <w:sz w:val="20"/>
      </w:rPr>
      <w:t xml:space="preserve">     </w:t>
    </w:r>
    <w:r w:rsidR="004D1DF0">
      <w:rPr>
        <w:sz w:val="20"/>
      </w:rPr>
      <w:tab/>
    </w:r>
    <w:r w:rsidR="001A5280">
      <w:rPr>
        <w:sz w:val="20"/>
      </w:rPr>
      <w:t xml:space="preserve">    </w:t>
    </w:r>
    <w:r w:rsidR="004D1DF0">
      <w:rPr>
        <w:sz w:val="20"/>
      </w:rPr>
      <w:t xml:space="preserve">Page </w:t>
    </w:r>
    <w:r w:rsidR="004D1DF0">
      <w:rPr>
        <w:rStyle w:val="PageNumber"/>
        <w:sz w:val="20"/>
      </w:rPr>
      <w:fldChar w:fldCharType="begin"/>
    </w:r>
    <w:r w:rsidR="004D1DF0">
      <w:rPr>
        <w:rStyle w:val="PageNumber"/>
        <w:sz w:val="20"/>
      </w:rPr>
      <w:instrText xml:space="preserve"> PAGE </w:instrText>
    </w:r>
    <w:r w:rsidR="004D1DF0">
      <w:rPr>
        <w:rStyle w:val="PageNumber"/>
        <w:sz w:val="20"/>
      </w:rPr>
      <w:fldChar w:fldCharType="separate"/>
    </w:r>
    <w:r w:rsidR="004D1DF0">
      <w:rPr>
        <w:rStyle w:val="PageNumber"/>
        <w:sz w:val="20"/>
      </w:rPr>
      <w:t>112</w:t>
    </w:r>
    <w:r w:rsidR="004D1DF0">
      <w:rPr>
        <w:rStyle w:val="PageNumber"/>
        <w:sz w:val="20"/>
      </w:rPr>
      <w:fldChar w:fldCharType="end"/>
    </w:r>
    <w:r w:rsidR="004D1DF0">
      <w:rPr>
        <w:sz w:val="20"/>
      </w:rPr>
      <w:t xml:space="preserve"> of </w:t>
    </w:r>
    <w:r w:rsidR="004D1DF0">
      <w:rPr>
        <w:rStyle w:val="PageNumber"/>
        <w:sz w:val="20"/>
      </w:rPr>
      <w:fldChar w:fldCharType="begin"/>
    </w:r>
    <w:r w:rsidR="004D1DF0">
      <w:rPr>
        <w:rStyle w:val="PageNumber"/>
        <w:sz w:val="20"/>
      </w:rPr>
      <w:instrText xml:space="preserve"> NUMPAGES </w:instrText>
    </w:r>
    <w:r w:rsidR="004D1DF0">
      <w:rPr>
        <w:rStyle w:val="PageNumber"/>
        <w:sz w:val="20"/>
      </w:rPr>
      <w:fldChar w:fldCharType="separate"/>
    </w:r>
    <w:r w:rsidR="004D1DF0">
      <w:rPr>
        <w:rStyle w:val="PageNumber"/>
        <w:sz w:val="20"/>
      </w:rPr>
      <w:t>112</w:t>
    </w:r>
    <w:r w:rsidR="004D1DF0">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02DD9" w14:textId="77777777" w:rsidR="00E0296D" w:rsidRDefault="00E0296D">
      <w:r>
        <w:separator/>
      </w:r>
    </w:p>
  </w:footnote>
  <w:footnote w:type="continuationSeparator" w:id="0">
    <w:p w14:paraId="3D0962FE" w14:textId="77777777" w:rsidR="00E0296D" w:rsidRDefault="00E02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655"/>
    <w:multiLevelType w:val="hybridMultilevel"/>
    <w:tmpl w:val="20C0B31E"/>
    <w:lvl w:ilvl="0" w:tplc="6B1A5ABE">
      <w:start w:val="1"/>
      <w:numFmt w:val="decimal"/>
      <w:lvlText w:val="%1."/>
      <w:lvlJc w:val="left"/>
      <w:pPr>
        <w:tabs>
          <w:tab w:val="num" w:pos="1800"/>
        </w:tabs>
        <w:ind w:left="1800" w:hanging="360"/>
      </w:pPr>
      <w:rPr>
        <w:rFonts w:hint="default"/>
      </w:rPr>
    </w:lvl>
    <w:lvl w:ilvl="1" w:tplc="36BE709E">
      <w:start w:val="3"/>
      <w:numFmt w:val="upp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5AA06CC"/>
    <w:multiLevelType w:val="hybridMultilevel"/>
    <w:tmpl w:val="D0B0AB76"/>
    <w:lvl w:ilvl="0" w:tplc="3DAE86C2">
      <w:start w:val="1"/>
      <w:numFmt w:val="decimal"/>
      <w:lvlText w:val="%1."/>
      <w:lvlJc w:val="left"/>
      <w:pPr>
        <w:ind w:left="720" w:hanging="360"/>
      </w:pPr>
    </w:lvl>
    <w:lvl w:ilvl="1" w:tplc="5E2E6F08">
      <w:start w:val="1"/>
      <w:numFmt w:val="lowerLetter"/>
      <w:lvlText w:val="%2."/>
      <w:lvlJc w:val="left"/>
      <w:pPr>
        <w:ind w:left="1440" w:hanging="360"/>
      </w:pPr>
    </w:lvl>
    <w:lvl w:ilvl="2" w:tplc="0A94479E">
      <w:start w:val="1"/>
      <w:numFmt w:val="lowerRoman"/>
      <w:lvlText w:val="%3."/>
      <w:lvlJc w:val="left"/>
      <w:pPr>
        <w:ind w:left="2160" w:hanging="180"/>
      </w:pPr>
    </w:lvl>
    <w:lvl w:ilvl="3" w:tplc="CF0234CA">
      <w:start w:val="1"/>
      <w:numFmt w:val="decimal"/>
      <w:lvlText w:val="%4."/>
      <w:lvlJc w:val="left"/>
      <w:pPr>
        <w:ind w:left="2880" w:hanging="360"/>
      </w:pPr>
    </w:lvl>
    <w:lvl w:ilvl="4" w:tplc="73D63598">
      <w:start w:val="1"/>
      <w:numFmt w:val="lowerLetter"/>
      <w:lvlText w:val="%5."/>
      <w:lvlJc w:val="left"/>
      <w:pPr>
        <w:ind w:left="3600" w:hanging="360"/>
      </w:pPr>
    </w:lvl>
    <w:lvl w:ilvl="5" w:tplc="700E3D1E">
      <w:start w:val="1"/>
      <w:numFmt w:val="lowerRoman"/>
      <w:lvlText w:val="%6."/>
      <w:lvlJc w:val="right"/>
      <w:pPr>
        <w:ind w:left="4320" w:hanging="180"/>
      </w:pPr>
    </w:lvl>
    <w:lvl w:ilvl="6" w:tplc="FD544AB0">
      <w:start w:val="1"/>
      <w:numFmt w:val="decimal"/>
      <w:lvlText w:val="%7."/>
      <w:lvlJc w:val="left"/>
      <w:pPr>
        <w:ind w:left="5040" w:hanging="360"/>
      </w:pPr>
    </w:lvl>
    <w:lvl w:ilvl="7" w:tplc="A96073DC">
      <w:start w:val="1"/>
      <w:numFmt w:val="lowerLetter"/>
      <w:lvlText w:val="%8."/>
      <w:lvlJc w:val="left"/>
      <w:pPr>
        <w:ind w:left="5760" w:hanging="360"/>
      </w:pPr>
    </w:lvl>
    <w:lvl w:ilvl="8" w:tplc="1F42A95C">
      <w:start w:val="1"/>
      <w:numFmt w:val="lowerRoman"/>
      <w:lvlText w:val="%9."/>
      <w:lvlJc w:val="right"/>
      <w:pPr>
        <w:ind w:left="6480" w:hanging="180"/>
      </w:pPr>
    </w:lvl>
  </w:abstractNum>
  <w:abstractNum w:abstractNumId="2" w15:restartNumberingAfterBreak="0">
    <w:nsid w:val="09373C3B"/>
    <w:multiLevelType w:val="hybridMultilevel"/>
    <w:tmpl w:val="B41AC8A2"/>
    <w:lvl w:ilvl="0" w:tplc="979E25DA">
      <w:start w:val="1"/>
      <w:numFmt w:val="bullet"/>
      <w:lvlText w:val=""/>
      <w:lvlJc w:val="left"/>
      <w:pPr>
        <w:ind w:left="720" w:hanging="360"/>
      </w:pPr>
      <w:rPr>
        <w:rFonts w:ascii="Symbol" w:hAnsi="Symbol" w:hint="default"/>
      </w:rPr>
    </w:lvl>
    <w:lvl w:ilvl="1" w:tplc="77162422">
      <w:start w:val="1"/>
      <w:numFmt w:val="bullet"/>
      <w:lvlText w:val="o"/>
      <w:lvlJc w:val="left"/>
      <w:pPr>
        <w:ind w:left="1440" w:hanging="360"/>
      </w:pPr>
      <w:rPr>
        <w:rFonts w:ascii="Courier New" w:hAnsi="Courier New" w:hint="default"/>
      </w:rPr>
    </w:lvl>
    <w:lvl w:ilvl="2" w:tplc="ABF0B098">
      <w:start w:val="1"/>
      <w:numFmt w:val="bullet"/>
      <w:lvlText w:val=""/>
      <w:lvlJc w:val="left"/>
      <w:pPr>
        <w:ind w:left="2160" w:hanging="360"/>
      </w:pPr>
      <w:rPr>
        <w:rFonts w:ascii="Wingdings" w:hAnsi="Wingdings" w:hint="default"/>
      </w:rPr>
    </w:lvl>
    <w:lvl w:ilvl="3" w:tplc="285A5FB2">
      <w:start w:val="1"/>
      <w:numFmt w:val="bullet"/>
      <w:lvlText w:val=""/>
      <w:lvlJc w:val="left"/>
      <w:pPr>
        <w:ind w:left="2880" w:hanging="360"/>
      </w:pPr>
      <w:rPr>
        <w:rFonts w:ascii="Symbol" w:hAnsi="Symbol" w:hint="default"/>
      </w:rPr>
    </w:lvl>
    <w:lvl w:ilvl="4" w:tplc="B554D646">
      <w:start w:val="1"/>
      <w:numFmt w:val="bullet"/>
      <w:lvlText w:val="o"/>
      <w:lvlJc w:val="left"/>
      <w:pPr>
        <w:ind w:left="3600" w:hanging="360"/>
      </w:pPr>
      <w:rPr>
        <w:rFonts w:ascii="Courier New" w:hAnsi="Courier New" w:hint="default"/>
      </w:rPr>
    </w:lvl>
    <w:lvl w:ilvl="5" w:tplc="C364441C">
      <w:start w:val="1"/>
      <w:numFmt w:val="bullet"/>
      <w:lvlText w:val=""/>
      <w:lvlJc w:val="left"/>
      <w:pPr>
        <w:ind w:left="4320" w:hanging="360"/>
      </w:pPr>
      <w:rPr>
        <w:rFonts w:ascii="Wingdings" w:hAnsi="Wingdings" w:hint="default"/>
      </w:rPr>
    </w:lvl>
    <w:lvl w:ilvl="6" w:tplc="511E6CAA">
      <w:start w:val="1"/>
      <w:numFmt w:val="bullet"/>
      <w:lvlText w:val=""/>
      <w:lvlJc w:val="left"/>
      <w:pPr>
        <w:ind w:left="5040" w:hanging="360"/>
      </w:pPr>
      <w:rPr>
        <w:rFonts w:ascii="Symbol" w:hAnsi="Symbol" w:hint="default"/>
      </w:rPr>
    </w:lvl>
    <w:lvl w:ilvl="7" w:tplc="0C883028">
      <w:start w:val="1"/>
      <w:numFmt w:val="bullet"/>
      <w:lvlText w:val="o"/>
      <w:lvlJc w:val="left"/>
      <w:pPr>
        <w:ind w:left="5760" w:hanging="360"/>
      </w:pPr>
      <w:rPr>
        <w:rFonts w:ascii="Courier New" w:hAnsi="Courier New" w:hint="default"/>
      </w:rPr>
    </w:lvl>
    <w:lvl w:ilvl="8" w:tplc="F232E864">
      <w:start w:val="1"/>
      <w:numFmt w:val="bullet"/>
      <w:lvlText w:val=""/>
      <w:lvlJc w:val="left"/>
      <w:pPr>
        <w:ind w:left="6480" w:hanging="360"/>
      </w:pPr>
      <w:rPr>
        <w:rFonts w:ascii="Wingdings" w:hAnsi="Wingdings" w:hint="default"/>
      </w:rPr>
    </w:lvl>
  </w:abstractNum>
  <w:abstractNum w:abstractNumId="3" w15:restartNumberingAfterBreak="0">
    <w:nsid w:val="09D27059"/>
    <w:multiLevelType w:val="hybridMultilevel"/>
    <w:tmpl w:val="95489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D430D6"/>
    <w:multiLevelType w:val="hybridMultilevel"/>
    <w:tmpl w:val="B6D48172"/>
    <w:lvl w:ilvl="0" w:tplc="940880B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0DA763E3"/>
    <w:multiLevelType w:val="hybridMultilevel"/>
    <w:tmpl w:val="9FF2B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50280B"/>
    <w:multiLevelType w:val="hybridMultilevel"/>
    <w:tmpl w:val="033E9CAC"/>
    <w:lvl w:ilvl="0" w:tplc="1AC8CE62">
      <w:start w:val="2"/>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CB425A"/>
    <w:multiLevelType w:val="hybridMultilevel"/>
    <w:tmpl w:val="B95A5EEC"/>
    <w:lvl w:ilvl="0" w:tplc="ABBE3698">
      <w:start w:val="4"/>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23BD5572"/>
    <w:multiLevelType w:val="hybridMultilevel"/>
    <w:tmpl w:val="A580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75596"/>
    <w:multiLevelType w:val="hybridMultilevel"/>
    <w:tmpl w:val="B8ECC5C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48513C2"/>
    <w:multiLevelType w:val="hybridMultilevel"/>
    <w:tmpl w:val="EF7A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23A34"/>
    <w:multiLevelType w:val="hybridMultilevel"/>
    <w:tmpl w:val="20CEF71C"/>
    <w:lvl w:ilvl="0" w:tplc="B836A8AC">
      <w:start w:val="1"/>
      <w:numFmt w:val="bullet"/>
      <w:lvlText w:val=""/>
      <w:lvlJc w:val="left"/>
      <w:pPr>
        <w:ind w:left="720" w:hanging="360"/>
      </w:pPr>
      <w:rPr>
        <w:rFonts w:ascii="Symbol" w:hAnsi="Symbol" w:hint="default"/>
      </w:rPr>
    </w:lvl>
    <w:lvl w:ilvl="1" w:tplc="549095C6">
      <w:start w:val="1"/>
      <w:numFmt w:val="bullet"/>
      <w:lvlText w:val=""/>
      <w:lvlJc w:val="left"/>
      <w:pPr>
        <w:ind w:left="1440" w:hanging="360"/>
      </w:pPr>
      <w:rPr>
        <w:rFonts w:ascii="Symbol" w:hAnsi="Symbol" w:hint="default"/>
      </w:rPr>
    </w:lvl>
    <w:lvl w:ilvl="2" w:tplc="45A8B716">
      <w:start w:val="1"/>
      <w:numFmt w:val="bullet"/>
      <w:lvlText w:val=""/>
      <w:lvlJc w:val="left"/>
      <w:pPr>
        <w:ind w:left="2160" w:hanging="360"/>
      </w:pPr>
      <w:rPr>
        <w:rFonts w:ascii="Wingdings" w:hAnsi="Wingdings" w:hint="default"/>
      </w:rPr>
    </w:lvl>
    <w:lvl w:ilvl="3" w:tplc="6BD67A98">
      <w:start w:val="1"/>
      <w:numFmt w:val="bullet"/>
      <w:lvlText w:val=""/>
      <w:lvlJc w:val="left"/>
      <w:pPr>
        <w:ind w:left="2880" w:hanging="360"/>
      </w:pPr>
      <w:rPr>
        <w:rFonts w:ascii="Symbol" w:hAnsi="Symbol" w:hint="default"/>
      </w:rPr>
    </w:lvl>
    <w:lvl w:ilvl="4" w:tplc="A5403230">
      <w:start w:val="1"/>
      <w:numFmt w:val="bullet"/>
      <w:lvlText w:val="o"/>
      <w:lvlJc w:val="left"/>
      <w:pPr>
        <w:ind w:left="3600" w:hanging="360"/>
      </w:pPr>
      <w:rPr>
        <w:rFonts w:ascii="Courier New" w:hAnsi="Courier New" w:hint="default"/>
      </w:rPr>
    </w:lvl>
    <w:lvl w:ilvl="5" w:tplc="D75097DC">
      <w:start w:val="1"/>
      <w:numFmt w:val="bullet"/>
      <w:lvlText w:val=""/>
      <w:lvlJc w:val="left"/>
      <w:pPr>
        <w:ind w:left="4320" w:hanging="360"/>
      </w:pPr>
      <w:rPr>
        <w:rFonts w:ascii="Wingdings" w:hAnsi="Wingdings" w:hint="default"/>
      </w:rPr>
    </w:lvl>
    <w:lvl w:ilvl="6" w:tplc="531E0C86">
      <w:start w:val="1"/>
      <w:numFmt w:val="bullet"/>
      <w:lvlText w:val=""/>
      <w:lvlJc w:val="left"/>
      <w:pPr>
        <w:ind w:left="5040" w:hanging="360"/>
      </w:pPr>
      <w:rPr>
        <w:rFonts w:ascii="Symbol" w:hAnsi="Symbol" w:hint="default"/>
      </w:rPr>
    </w:lvl>
    <w:lvl w:ilvl="7" w:tplc="DB12E364">
      <w:start w:val="1"/>
      <w:numFmt w:val="bullet"/>
      <w:lvlText w:val="o"/>
      <w:lvlJc w:val="left"/>
      <w:pPr>
        <w:ind w:left="5760" w:hanging="360"/>
      </w:pPr>
      <w:rPr>
        <w:rFonts w:ascii="Courier New" w:hAnsi="Courier New" w:hint="default"/>
      </w:rPr>
    </w:lvl>
    <w:lvl w:ilvl="8" w:tplc="112C0C7A">
      <w:start w:val="1"/>
      <w:numFmt w:val="bullet"/>
      <w:lvlText w:val=""/>
      <w:lvlJc w:val="left"/>
      <w:pPr>
        <w:ind w:left="6480" w:hanging="360"/>
      </w:pPr>
      <w:rPr>
        <w:rFonts w:ascii="Wingdings" w:hAnsi="Wingdings" w:hint="default"/>
      </w:rPr>
    </w:lvl>
  </w:abstractNum>
  <w:abstractNum w:abstractNumId="12" w15:restartNumberingAfterBreak="0">
    <w:nsid w:val="3B78374A"/>
    <w:multiLevelType w:val="hybridMultilevel"/>
    <w:tmpl w:val="BAA4D936"/>
    <w:lvl w:ilvl="0" w:tplc="669CC4D2">
      <w:start w:val="1"/>
      <w:numFmt w:val="bullet"/>
      <w:lvlText w:val=""/>
      <w:lvlJc w:val="left"/>
      <w:pPr>
        <w:ind w:left="720" w:hanging="360"/>
      </w:pPr>
      <w:rPr>
        <w:rFonts w:ascii="Symbol" w:hAnsi="Symbol" w:hint="default"/>
      </w:rPr>
    </w:lvl>
    <w:lvl w:ilvl="1" w:tplc="6818D5E6">
      <w:start w:val="1"/>
      <w:numFmt w:val="bullet"/>
      <w:lvlText w:val="o"/>
      <w:lvlJc w:val="left"/>
      <w:pPr>
        <w:ind w:left="1440" w:hanging="360"/>
      </w:pPr>
      <w:rPr>
        <w:rFonts w:ascii="Courier New" w:hAnsi="Courier New" w:hint="default"/>
      </w:rPr>
    </w:lvl>
    <w:lvl w:ilvl="2" w:tplc="78E8BB8A">
      <w:start w:val="1"/>
      <w:numFmt w:val="bullet"/>
      <w:lvlText w:val=""/>
      <w:lvlJc w:val="left"/>
      <w:pPr>
        <w:ind w:left="2160" w:hanging="360"/>
      </w:pPr>
      <w:rPr>
        <w:rFonts w:ascii="Wingdings" w:hAnsi="Wingdings" w:hint="default"/>
      </w:rPr>
    </w:lvl>
    <w:lvl w:ilvl="3" w:tplc="0ECAA31C">
      <w:start w:val="1"/>
      <w:numFmt w:val="bullet"/>
      <w:lvlText w:val=""/>
      <w:lvlJc w:val="left"/>
      <w:pPr>
        <w:ind w:left="2880" w:hanging="360"/>
      </w:pPr>
      <w:rPr>
        <w:rFonts w:ascii="Symbol" w:hAnsi="Symbol" w:hint="default"/>
      </w:rPr>
    </w:lvl>
    <w:lvl w:ilvl="4" w:tplc="F20C4518">
      <w:start w:val="1"/>
      <w:numFmt w:val="bullet"/>
      <w:lvlText w:val="o"/>
      <w:lvlJc w:val="left"/>
      <w:pPr>
        <w:ind w:left="3600" w:hanging="360"/>
      </w:pPr>
      <w:rPr>
        <w:rFonts w:ascii="Courier New" w:hAnsi="Courier New" w:hint="default"/>
      </w:rPr>
    </w:lvl>
    <w:lvl w:ilvl="5" w:tplc="0BD409F2">
      <w:start w:val="1"/>
      <w:numFmt w:val="bullet"/>
      <w:lvlText w:val=""/>
      <w:lvlJc w:val="left"/>
      <w:pPr>
        <w:ind w:left="4320" w:hanging="360"/>
      </w:pPr>
      <w:rPr>
        <w:rFonts w:ascii="Wingdings" w:hAnsi="Wingdings" w:hint="default"/>
      </w:rPr>
    </w:lvl>
    <w:lvl w:ilvl="6" w:tplc="D0480204">
      <w:start w:val="1"/>
      <w:numFmt w:val="bullet"/>
      <w:lvlText w:val=""/>
      <w:lvlJc w:val="left"/>
      <w:pPr>
        <w:ind w:left="5040" w:hanging="360"/>
      </w:pPr>
      <w:rPr>
        <w:rFonts w:ascii="Symbol" w:hAnsi="Symbol" w:hint="default"/>
      </w:rPr>
    </w:lvl>
    <w:lvl w:ilvl="7" w:tplc="CB143170">
      <w:start w:val="1"/>
      <w:numFmt w:val="bullet"/>
      <w:lvlText w:val="o"/>
      <w:lvlJc w:val="left"/>
      <w:pPr>
        <w:ind w:left="5760" w:hanging="360"/>
      </w:pPr>
      <w:rPr>
        <w:rFonts w:ascii="Courier New" w:hAnsi="Courier New" w:hint="default"/>
      </w:rPr>
    </w:lvl>
    <w:lvl w:ilvl="8" w:tplc="E40C539E">
      <w:start w:val="1"/>
      <w:numFmt w:val="bullet"/>
      <w:lvlText w:val=""/>
      <w:lvlJc w:val="left"/>
      <w:pPr>
        <w:ind w:left="6480" w:hanging="360"/>
      </w:pPr>
      <w:rPr>
        <w:rFonts w:ascii="Wingdings" w:hAnsi="Wingdings" w:hint="default"/>
      </w:rPr>
    </w:lvl>
  </w:abstractNum>
  <w:abstractNum w:abstractNumId="13" w15:restartNumberingAfterBreak="0">
    <w:nsid w:val="49837C87"/>
    <w:multiLevelType w:val="hybridMultilevel"/>
    <w:tmpl w:val="3FBA384C"/>
    <w:lvl w:ilvl="0" w:tplc="197270DE">
      <w:start w:val="1"/>
      <w:numFmt w:val="decimal"/>
      <w:lvlText w:val="%1."/>
      <w:lvlJc w:val="left"/>
      <w:pPr>
        <w:ind w:left="720" w:hanging="360"/>
      </w:pPr>
    </w:lvl>
    <w:lvl w:ilvl="1" w:tplc="4DDEC56C">
      <w:start w:val="1"/>
      <w:numFmt w:val="lowerLetter"/>
      <w:lvlText w:val="%2."/>
      <w:lvlJc w:val="left"/>
      <w:pPr>
        <w:ind w:left="1440" w:hanging="360"/>
      </w:pPr>
    </w:lvl>
    <w:lvl w:ilvl="2" w:tplc="33D4DC36">
      <w:start w:val="1"/>
      <w:numFmt w:val="lowerRoman"/>
      <w:lvlText w:val="%3."/>
      <w:lvlJc w:val="right"/>
      <w:pPr>
        <w:ind w:left="2160" w:hanging="180"/>
      </w:pPr>
    </w:lvl>
    <w:lvl w:ilvl="3" w:tplc="A544B8E2">
      <w:start w:val="1"/>
      <w:numFmt w:val="decimal"/>
      <w:lvlText w:val="%4."/>
      <w:lvlJc w:val="left"/>
      <w:pPr>
        <w:ind w:left="2880" w:hanging="360"/>
      </w:pPr>
    </w:lvl>
    <w:lvl w:ilvl="4" w:tplc="4C48FAE4">
      <w:start w:val="1"/>
      <w:numFmt w:val="lowerLetter"/>
      <w:lvlText w:val="%5."/>
      <w:lvlJc w:val="left"/>
      <w:pPr>
        <w:ind w:left="3600" w:hanging="360"/>
      </w:pPr>
    </w:lvl>
    <w:lvl w:ilvl="5" w:tplc="BE70642A">
      <w:start w:val="1"/>
      <w:numFmt w:val="lowerRoman"/>
      <w:lvlText w:val="%6."/>
      <w:lvlJc w:val="right"/>
      <w:pPr>
        <w:ind w:left="4320" w:hanging="180"/>
      </w:pPr>
    </w:lvl>
    <w:lvl w:ilvl="6" w:tplc="0E6E0B6E">
      <w:start w:val="1"/>
      <w:numFmt w:val="decimal"/>
      <w:lvlText w:val="%7."/>
      <w:lvlJc w:val="left"/>
      <w:pPr>
        <w:ind w:left="5040" w:hanging="360"/>
      </w:pPr>
    </w:lvl>
    <w:lvl w:ilvl="7" w:tplc="F078BC20">
      <w:start w:val="1"/>
      <w:numFmt w:val="lowerLetter"/>
      <w:lvlText w:val="%8."/>
      <w:lvlJc w:val="left"/>
      <w:pPr>
        <w:ind w:left="5760" w:hanging="360"/>
      </w:pPr>
    </w:lvl>
    <w:lvl w:ilvl="8" w:tplc="AF9444D0">
      <w:start w:val="1"/>
      <w:numFmt w:val="lowerRoman"/>
      <w:lvlText w:val="%9."/>
      <w:lvlJc w:val="right"/>
      <w:pPr>
        <w:ind w:left="6480" w:hanging="180"/>
      </w:pPr>
    </w:lvl>
  </w:abstractNum>
  <w:abstractNum w:abstractNumId="14" w15:restartNumberingAfterBreak="0">
    <w:nsid w:val="57FE6A3F"/>
    <w:multiLevelType w:val="hybridMultilevel"/>
    <w:tmpl w:val="B312613E"/>
    <w:lvl w:ilvl="0" w:tplc="CF58D7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EFD689C"/>
    <w:multiLevelType w:val="hybridMultilevel"/>
    <w:tmpl w:val="CFC44AF0"/>
    <w:lvl w:ilvl="0" w:tplc="400C576E">
      <w:start w:val="1"/>
      <w:numFmt w:val="decimal"/>
      <w:lvlText w:val="%1."/>
      <w:lvlJc w:val="left"/>
      <w:pPr>
        <w:ind w:left="720" w:hanging="360"/>
      </w:pPr>
    </w:lvl>
    <w:lvl w:ilvl="1" w:tplc="6FEAF0FA">
      <w:start w:val="1"/>
      <w:numFmt w:val="lowerLetter"/>
      <w:lvlText w:val="%2."/>
      <w:lvlJc w:val="left"/>
      <w:pPr>
        <w:ind w:left="1440" w:hanging="360"/>
      </w:pPr>
    </w:lvl>
    <w:lvl w:ilvl="2" w:tplc="2926DACC">
      <w:start w:val="1"/>
      <w:numFmt w:val="lowerRoman"/>
      <w:lvlText w:val="%3."/>
      <w:lvlJc w:val="right"/>
      <w:pPr>
        <w:ind w:left="2160" w:hanging="180"/>
      </w:pPr>
    </w:lvl>
    <w:lvl w:ilvl="3" w:tplc="6E60FCAC">
      <w:start w:val="1"/>
      <w:numFmt w:val="decimal"/>
      <w:lvlText w:val="%4."/>
      <w:lvlJc w:val="left"/>
      <w:pPr>
        <w:ind w:left="2880" w:hanging="360"/>
      </w:pPr>
    </w:lvl>
    <w:lvl w:ilvl="4" w:tplc="E4509504">
      <w:start w:val="1"/>
      <w:numFmt w:val="lowerLetter"/>
      <w:lvlText w:val="%5."/>
      <w:lvlJc w:val="left"/>
      <w:pPr>
        <w:ind w:left="3600" w:hanging="360"/>
      </w:pPr>
    </w:lvl>
    <w:lvl w:ilvl="5" w:tplc="47BA40F6">
      <w:start w:val="1"/>
      <w:numFmt w:val="lowerRoman"/>
      <w:lvlText w:val="%6."/>
      <w:lvlJc w:val="right"/>
      <w:pPr>
        <w:ind w:left="4320" w:hanging="180"/>
      </w:pPr>
    </w:lvl>
    <w:lvl w:ilvl="6" w:tplc="90268320">
      <w:start w:val="1"/>
      <w:numFmt w:val="decimal"/>
      <w:lvlText w:val="%7."/>
      <w:lvlJc w:val="left"/>
      <w:pPr>
        <w:ind w:left="5040" w:hanging="360"/>
      </w:pPr>
    </w:lvl>
    <w:lvl w:ilvl="7" w:tplc="DB168CC4">
      <w:start w:val="1"/>
      <w:numFmt w:val="lowerLetter"/>
      <w:lvlText w:val="%8."/>
      <w:lvlJc w:val="left"/>
      <w:pPr>
        <w:ind w:left="5760" w:hanging="360"/>
      </w:pPr>
    </w:lvl>
    <w:lvl w:ilvl="8" w:tplc="A90A65D2">
      <w:start w:val="1"/>
      <w:numFmt w:val="lowerRoman"/>
      <w:lvlText w:val="%9."/>
      <w:lvlJc w:val="right"/>
      <w:pPr>
        <w:ind w:left="6480" w:hanging="180"/>
      </w:pPr>
    </w:lvl>
  </w:abstractNum>
  <w:abstractNum w:abstractNumId="16" w15:restartNumberingAfterBreak="0">
    <w:nsid w:val="62911471"/>
    <w:multiLevelType w:val="hybridMultilevel"/>
    <w:tmpl w:val="542204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1F7F51"/>
    <w:multiLevelType w:val="hybridMultilevel"/>
    <w:tmpl w:val="BE6810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28758139">
    <w:abstractNumId w:val="6"/>
  </w:num>
  <w:num w:numId="2" w16cid:durableId="564024744">
    <w:abstractNumId w:val="7"/>
  </w:num>
  <w:num w:numId="3" w16cid:durableId="1604344169">
    <w:abstractNumId w:val="0"/>
  </w:num>
  <w:num w:numId="4" w16cid:durableId="177814442">
    <w:abstractNumId w:val="4"/>
  </w:num>
  <w:num w:numId="5" w16cid:durableId="660354823">
    <w:abstractNumId w:val="9"/>
  </w:num>
  <w:num w:numId="6" w16cid:durableId="83235517">
    <w:abstractNumId w:val="17"/>
  </w:num>
  <w:num w:numId="7" w16cid:durableId="2139952632">
    <w:abstractNumId w:val="16"/>
  </w:num>
  <w:num w:numId="8" w16cid:durableId="899906858">
    <w:abstractNumId w:val="14"/>
  </w:num>
  <w:num w:numId="9" w16cid:durableId="1888104294">
    <w:abstractNumId w:val="8"/>
  </w:num>
  <w:num w:numId="10" w16cid:durableId="416556342">
    <w:abstractNumId w:val="10"/>
  </w:num>
  <w:num w:numId="11" w16cid:durableId="1536773067">
    <w:abstractNumId w:val="11"/>
  </w:num>
  <w:num w:numId="12" w16cid:durableId="1621721071">
    <w:abstractNumId w:val="2"/>
  </w:num>
  <w:num w:numId="13" w16cid:durableId="1817798405">
    <w:abstractNumId w:val="1"/>
  </w:num>
  <w:num w:numId="14" w16cid:durableId="463622817">
    <w:abstractNumId w:val="15"/>
  </w:num>
  <w:num w:numId="15" w16cid:durableId="2100984044">
    <w:abstractNumId w:val="13"/>
  </w:num>
  <w:num w:numId="16" w16cid:durableId="793255906">
    <w:abstractNumId w:val="12"/>
  </w:num>
  <w:num w:numId="17" w16cid:durableId="1282418890">
    <w:abstractNumId w:val="3"/>
  </w:num>
  <w:num w:numId="18" w16cid:durableId="1603564648">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shall, Byron B">
    <w15:presenceInfo w15:providerId="AD" w15:userId="S::marshaby@oregonstate.edu::02580b6e-77c5-46c7-bb49-b62118994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92"/>
    <w:rsid w:val="00004C21"/>
    <w:rsid w:val="00013855"/>
    <w:rsid w:val="00016B1C"/>
    <w:rsid w:val="00016F58"/>
    <w:rsid w:val="000215C4"/>
    <w:rsid w:val="000222CC"/>
    <w:rsid w:val="00023A18"/>
    <w:rsid w:val="00023AC6"/>
    <w:rsid w:val="000271DD"/>
    <w:rsid w:val="000328BF"/>
    <w:rsid w:val="00036E83"/>
    <w:rsid w:val="0004031E"/>
    <w:rsid w:val="00047817"/>
    <w:rsid w:val="000524E7"/>
    <w:rsid w:val="000568D3"/>
    <w:rsid w:val="00066436"/>
    <w:rsid w:val="00071F15"/>
    <w:rsid w:val="00075379"/>
    <w:rsid w:val="000824CB"/>
    <w:rsid w:val="00090917"/>
    <w:rsid w:val="00091C1B"/>
    <w:rsid w:val="000924D3"/>
    <w:rsid w:val="00096E2D"/>
    <w:rsid w:val="000A0F4F"/>
    <w:rsid w:val="000A2DC8"/>
    <w:rsid w:val="000A48E9"/>
    <w:rsid w:val="000A7761"/>
    <w:rsid w:val="000B153D"/>
    <w:rsid w:val="000B2CB8"/>
    <w:rsid w:val="000C6AC8"/>
    <w:rsid w:val="000C789E"/>
    <w:rsid w:val="000D771C"/>
    <w:rsid w:val="000E581B"/>
    <w:rsid w:val="000F2603"/>
    <w:rsid w:val="00100CFB"/>
    <w:rsid w:val="00105780"/>
    <w:rsid w:val="0010731C"/>
    <w:rsid w:val="001076B7"/>
    <w:rsid w:val="00115DD9"/>
    <w:rsid w:val="00120789"/>
    <w:rsid w:val="00124C87"/>
    <w:rsid w:val="00124F16"/>
    <w:rsid w:val="0013138C"/>
    <w:rsid w:val="00131F05"/>
    <w:rsid w:val="0013277E"/>
    <w:rsid w:val="00134931"/>
    <w:rsid w:val="001404EC"/>
    <w:rsid w:val="00142F51"/>
    <w:rsid w:val="00143E37"/>
    <w:rsid w:val="00145D3A"/>
    <w:rsid w:val="00147214"/>
    <w:rsid w:val="00173B84"/>
    <w:rsid w:val="001743D3"/>
    <w:rsid w:val="00174484"/>
    <w:rsid w:val="001750DB"/>
    <w:rsid w:val="00181013"/>
    <w:rsid w:val="0018357F"/>
    <w:rsid w:val="00190874"/>
    <w:rsid w:val="001909E2"/>
    <w:rsid w:val="001913E0"/>
    <w:rsid w:val="001A30CD"/>
    <w:rsid w:val="001A3359"/>
    <w:rsid w:val="001A5280"/>
    <w:rsid w:val="001B519C"/>
    <w:rsid w:val="001C0991"/>
    <w:rsid w:val="001D287F"/>
    <w:rsid w:val="001D66B2"/>
    <w:rsid w:val="001E0D6E"/>
    <w:rsid w:val="001E0F34"/>
    <w:rsid w:val="001E778E"/>
    <w:rsid w:val="001E786F"/>
    <w:rsid w:val="001F7C2C"/>
    <w:rsid w:val="00202285"/>
    <w:rsid w:val="00210D16"/>
    <w:rsid w:val="00213FC7"/>
    <w:rsid w:val="002168A5"/>
    <w:rsid w:val="00217799"/>
    <w:rsid w:val="00220B78"/>
    <w:rsid w:val="00222BF9"/>
    <w:rsid w:val="00231E70"/>
    <w:rsid w:val="002326F1"/>
    <w:rsid w:val="00233CBC"/>
    <w:rsid w:val="00234993"/>
    <w:rsid w:val="00234A8C"/>
    <w:rsid w:val="002356B7"/>
    <w:rsid w:val="00241C17"/>
    <w:rsid w:val="00241E5A"/>
    <w:rsid w:val="00243589"/>
    <w:rsid w:val="002478C1"/>
    <w:rsid w:val="002519B1"/>
    <w:rsid w:val="00254FC0"/>
    <w:rsid w:val="002565A2"/>
    <w:rsid w:val="00256830"/>
    <w:rsid w:val="00262172"/>
    <w:rsid w:val="002632A7"/>
    <w:rsid w:val="0026638A"/>
    <w:rsid w:val="002705B1"/>
    <w:rsid w:val="0028057A"/>
    <w:rsid w:val="00281B13"/>
    <w:rsid w:val="00282F22"/>
    <w:rsid w:val="002928E6"/>
    <w:rsid w:val="002A6A9B"/>
    <w:rsid w:val="002B2ADC"/>
    <w:rsid w:val="002E073C"/>
    <w:rsid w:val="002E4AB1"/>
    <w:rsid w:val="002E785D"/>
    <w:rsid w:val="002F24E6"/>
    <w:rsid w:val="002F57FC"/>
    <w:rsid w:val="002F6C41"/>
    <w:rsid w:val="00301CF0"/>
    <w:rsid w:val="00301ED9"/>
    <w:rsid w:val="003022A8"/>
    <w:rsid w:val="0030307C"/>
    <w:rsid w:val="00305A90"/>
    <w:rsid w:val="00305D90"/>
    <w:rsid w:val="00324C11"/>
    <w:rsid w:val="00325ECE"/>
    <w:rsid w:val="003314A1"/>
    <w:rsid w:val="003322AD"/>
    <w:rsid w:val="003503FA"/>
    <w:rsid w:val="00353AB0"/>
    <w:rsid w:val="003553B0"/>
    <w:rsid w:val="00360D37"/>
    <w:rsid w:val="00360D9C"/>
    <w:rsid w:val="00362107"/>
    <w:rsid w:val="00365035"/>
    <w:rsid w:val="00365807"/>
    <w:rsid w:val="003671B9"/>
    <w:rsid w:val="00382465"/>
    <w:rsid w:val="00383FC0"/>
    <w:rsid w:val="0038435E"/>
    <w:rsid w:val="00385A81"/>
    <w:rsid w:val="003871D1"/>
    <w:rsid w:val="00387BFB"/>
    <w:rsid w:val="0039200A"/>
    <w:rsid w:val="00392CB1"/>
    <w:rsid w:val="003978DE"/>
    <w:rsid w:val="003A00C5"/>
    <w:rsid w:val="003A5C77"/>
    <w:rsid w:val="003C29AA"/>
    <w:rsid w:val="003C3229"/>
    <w:rsid w:val="003C7D5F"/>
    <w:rsid w:val="003D21D8"/>
    <w:rsid w:val="003D6AA8"/>
    <w:rsid w:val="003E6D56"/>
    <w:rsid w:val="003F286C"/>
    <w:rsid w:val="003F3B87"/>
    <w:rsid w:val="003F4FEB"/>
    <w:rsid w:val="003F5891"/>
    <w:rsid w:val="003F5DC7"/>
    <w:rsid w:val="00402AB3"/>
    <w:rsid w:val="00412C9E"/>
    <w:rsid w:val="00416EB4"/>
    <w:rsid w:val="00430189"/>
    <w:rsid w:val="004322F1"/>
    <w:rsid w:val="0043265C"/>
    <w:rsid w:val="00444056"/>
    <w:rsid w:val="00444CDE"/>
    <w:rsid w:val="00446E6B"/>
    <w:rsid w:val="0045251C"/>
    <w:rsid w:val="0045274B"/>
    <w:rsid w:val="0045460F"/>
    <w:rsid w:val="00455F04"/>
    <w:rsid w:val="00456959"/>
    <w:rsid w:val="00456D62"/>
    <w:rsid w:val="0048066E"/>
    <w:rsid w:val="00492AA8"/>
    <w:rsid w:val="00496A7E"/>
    <w:rsid w:val="00496DA6"/>
    <w:rsid w:val="004A29D1"/>
    <w:rsid w:val="004A5CB2"/>
    <w:rsid w:val="004B0354"/>
    <w:rsid w:val="004B0513"/>
    <w:rsid w:val="004B2200"/>
    <w:rsid w:val="004B365A"/>
    <w:rsid w:val="004B3B9C"/>
    <w:rsid w:val="004B4D92"/>
    <w:rsid w:val="004C08F5"/>
    <w:rsid w:val="004C3157"/>
    <w:rsid w:val="004C6E4F"/>
    <w:rsid w:val="004C78B8"/>
    <w:rsid w:val="004D10D8"/>
    <w:rsid w:val="004D1DF0"/>
    <w:rsid w:val="004D4976"/>
    <w:rsid w:val="004E118D"/>
    <w:rsid w:val="004E61A9"/>
    <w:rsid w:val="004E6945"/>
    <w:rsid w:val="004F0292"/>
    <w:rsid w:val="004F3C9B"/>
    <w:rsid w:val="004F67AC"/>
    <w:rsid w:val="004F7738"/>
    <w:rsid w:val="00501221"/>
    <w:rsid w:val="005017EE"/>
    <w:rsid w:val="005029A8"/>
    <w:rsid w:val="005033E5"/>
    <w:rsid w:val="0050376F"/>
    <w:rsid w:val="005111F1"/>
    <w:rsid w:val="00514540"/>
    <w:rsid w:val="00523F75"/>
    <w:rsid w:val="0053214A"/>
    <w:rsid w:val="00537A53"/>
    <w:rsid w:val="0054394A"/>
    <w:rsid w:val="0054602B"/>
    <w:rsid w:val="00555EA1"/>
    <w:rsid w:val="00556A86"/>
    <w:rsid w:val="00557270"/>
    <w:rsid w:val="0056550C"/>
    <w:rsid w:val="00566690"/>
    <w:rsid w:val="00570686"/>
    <w:rsid w:val="005719B6"/>
    <w:rsid w:val="00571AA5"/>
    <w:rsid w:val="0058246E"/>
    <w:rsid w:val="005913D8"/>
    <w:rsid w:val="00591C35"/>
    <w:rsid w:val="00593A70"/>
    <w:rsid w:val="00593C80"/>
    <w:rsid w:val="00595A28"/>
    <w:rsid w:val="00595E36"/>
    <w:rsid w:val="005A6932"/>
    <w:rsid w:val="005B2F88"/>
    <w:rsid w:val="005C1568"/>
    <w:rsid w:val="005C20B1"/>
    <w:rsid w:val="005C27BE"/>
    <w:rsid w:val="005C2AAF"/>
    <w:rsid w:val="005C696C"/>
    <w:rsid w:val="005E4182"/>
    <w:rsid w:val="005E6C50"/>
    <w:rsid w:val="005F4ED5"/>
    <w:rsid w:val="00600019"/>
    <w:rsid w:val="00602B58"/>
    <w:rsid w:val="00602E3C"/>
    <w:rsid w:val="006056F7"/>
    <w:rsid w:val="006146FD"/>
    <w:rsid w:val="006148B4"/>
    <w:rsid w:val="00614AC4"/>
    <w:rsid w:val="00614EC4"/>
    <w:rsid w:val="0062462B"/>
    <w:rsid w:val="0063273D"/>
    <w:rsid w:val="006421A5"/>
    <w:rsid w:val="00643BC2"/>
    <w:rsid w:val="00644614"/>
    <w:rsid w:val="00644F4B"/>
    <w:rsid w:val="0064757F"/>
    <w:rsid w:val="006477A8"/>
    <w:rsid w:val="00653EF9"/>
    <w:rsid w:val="00657FC6"/>
    <w:rsid w:val="00661129"/>
    <w:rsid w:val="00670A11"/>
    <w:rsid w:val="00676C81"/>
    <w:rsid w:val="00677A3B"/>
    <w:rsid w:val="006840D0"/>
    <w:rsid w:val="00685874"/>
    <w:rsid w:val="006926C2"/>
    <w:rsid w:val="00696889"/>
    <w:rsid w:val="0069732A"/>
    <w:rsid w:val="006A6623"/>
    <w:rsid w:val="006B685A"/>
    <w:rsid w:val="006C0D0E"/>
    <w:rsid w:val="006C4855"/>
    <w:rsid w:val="006D0592"/>
    <w:rsid w:val="006D2AE5"/>
    <w:rsid w:val="006D4F23"/>
    <w:rsid w:val="006D67FE"/>
    <w:rsid w:val="006D6A23"/>
    <w:rsid w:val="006D720F"/>
    <w:rsid w:val="006E7D7A"/>
    <w:rsid w:val="006F0D9A"/>
    <w:rsid w:val="006F239F"/>
    <w:rsid w:val="006F7A8D"/>
    <w:rsid w:val="00700D9E"/>
    <w:rsid w:val="00704047"/>
    <w:rsid w:val="007064BD"/>
    <w:rsid w:val="007129BA"/>
    <w:rsid w:val="00715BBF"/>
    <w:rsid w:val="00716E88"/>
    <w:rsid w:val="00720982"/>
    <w:rsid w:val="00723DA9"/>
    <w:rsid w:val="007274CE"/>
    <w:rsid w:val="00731A60"/>
    <w:rsid w:val="00750E82"/>
    <w:rsid w:val="00754FBA"/>
    <w:rsid w:val="00756C0E"/>
    <w:rsid w:val="00762CD6"/>
    <w:rsid w:val="007636F9"/>
    <w:rsid w:val="00764A9A"/>
    <w:rsid w:val="00785EE1"/>
    <w:rsid w:val="00786100"/>
    <w:rsid w:val="00790E73"/>
    <w:rsid w:val="007931A3"/>
    <w:rsid w:val="007A0D49"/>
    <w:rsid w:val="007A115B"/>
    <w:rsid w:val="007A13E1"/>
    <w:rsid w:val="007A791C"/>
    <w:rsid w:val="007B7CF0"/>
    <w:rsid w:val="007C7C5A"/>
    <w:rsid w:val="007D03E2"/>
    <w:rsid w:val="007D0B21"/>
    <w:rsid w:val="007D49F5"/>
    <w:rsid w:val="007E187F"/>
    <w:rsid w:val="007E3783"/>
    <w:rsid w:val="007E7765"/>
    <w:rsid w:val="007F2469"/>
    <w:rsid w:val="0080266E"/>
    <w:rsid w:val="00805CE8"/>
    <w:rsid w:val="008105CC"/>
    <w:rsid w:val="00814214"/>
    <w:rsid w:val="0081459D"/>
    <w:rsid w:val="0081529B"/>
    <w:rsid w:val="00820E4D"/>
    <w:rsid w:val="00822EED"/>
    <w:rsid w:val="0082326F"/>
    <w:rsid w:val="0082468E"/>
    <w:rsid w:val="008261CD"/>
    <w:rsid w:val="008314D5"/>
    <w:rsid w:val="00832CB3"/>
    <w:rsid w:val="00842D87"/>
    <w:rsid w:val="00845821"/>
    <w:rsid w:val="00846F21"/>
    <w:rsid w:val="00854F0E"/>
    <w:rsid w:val="008552E0"/>
    <w:rsid w:val="00855549"/>
    <w:rsid w:val="00857371"/>
    <w:rsid w:val="00860886"/>
    <w:rsid w:val="008746ED"/>
    <w:rsid w:val="008813CF"/>
    <w:rsid w:val="00883DA5"/>
    <w:rsid w:val="00887FDA"/>
    <w:rsid w:val="00890B98"/>
    <w:rsid w:val="00891DBE"/>
    <w:rsid w:val="008A1309"/>
    <w:rsid w:val="008A4902"/>
    <w:rsid w:val="008A5931"/>
    <w:rsid w:val="008B1CD7"/>
    <w:rsid w:val="008D3502"/>
    <w:rsid w:val="008E194A"/>
    <w:rsid w:val="008E6D20"/>
    <w:rsid w:val="008F4AA1"/>
    <w:rsid w:val="00901743"/>
    <w:rsid w:val="00901AFD"/>
    <w:rsid w:val="00902566"/>
    <w:rsid w:val="009057CF"/>
    <w:rsid w:val="00917347"/>
    <w:rsid w:val="009241C8"/>
    <w:rsid w:val="00925927"/>
    <w:rsid w:val="00926910"/>
    <w:rsid w:val="00926F2A"/>
    <w:rsid w:val="00934818"/>
    <w:rsid w:val="0093629A"/>
    <w:rsid w:val="009377EE"/>
    <w:rsid w:val="00947236"/>
    <w:rsid w:val="00950A09"/>
    <w:rsid w:val="00951715"/>
    <w:rsid w:val="00951EFF"/>
    <w:rsid w:val="00952049"/>
    <w:rsid w:val="00952FD3"/>
    <w:rsid w:val="00954DAE"/>
    <w:rsid w:val="00961C48"/>
    <w:rsid w:val="00962184"/>
    <w:rsid w:val="00963C2A"/>
    <w:rsid w:val="00966544"/>
    <w:rsid w:val="00982A06"/>
    <w:rsid w:val="00990E0B"/>
    <w:rsid w:val="009921B1"/>
    <w:rsid w:val="00994B10"/>
    <w:rsid w:val="00995E8D"/>
    <w:rsid w:val="00996993"/>
    <w:rsid w:val="00996A12"/>
    <w:rsid w:val="009A68E6"/>
    <w:rsid w:val="009A6937"/>
    <w:rsid w:val="009A76E5"/>
    <w:rsid w:val="009B511B"/>
    <w:rsid w:val="009C34EE"/>
    <w:rsid w:val="009C3891"/>
    <w:rsid w:val="009C731F"/>
    <w:rsid w:val="009C7C96"/>
    <w:rsid w:val="009D22D4"/>
    <w:rsid w:val="009D47CA"/>
    <w:rsid w:val="009D70ED"/>
    <w:rsid w:val="009E0B74"/>
    <w:rsid w:val="009E120D"/>
    <w:rsid w:val="009E298F"/>
    <w:rsid w:val="009E3428"/>
    <w:rsid w:val="009F1D5B"/>
    <w:rsid w:val="009F36AE"/>
    <w:rsid w:val="00A03573"/>
    <w:rsid w:val="00A05EF9"/>
    <w:rsid w:val="00A06A23"/>
    <w:rsid w:val="00A06FC7"/>
    <w:rsid w:val="00A153D9"/>
    <w:rsid w:val="00A20EED"/>
    <w:rsid w:val="00A2109C"/>
    <w:rsid w:val="00A22B09"/>
    <w:rsid w:val="00A2647B"/>
    <w:rsid w:val="00A26837"/>
    <w:rsid w:val="00A27BC5"/>
    <w:rsid w:val="00A31424"/>
    <w:rsid w:val="00A31ED9"/>
    <w:rsid w:val="00A3394F"/>
    <w:rsid w:val="00A60BAC"/>
    <w:rsid w:val="00A6148E"/>
    <w:rsid w:val="00A63864"/>
    <w:rsid w:val="00A706EF"/>
    <w:rsid w:val="00A811CE"/>
    <w:rsid w:val="00A86D7D"/>
    <w:rsid w:val="00A9457B"/>
    <w:rsid w:val="00AA575D"/>
    <w:rsid w:val="00AA6313"/>
    <w:rsid w:val="00AC5303"/>
    <w:rsid w:val="00AC6B87"/>
    <w:rsid w:val="00AD1102"/>
    <w:rsid w:val="00AD1542"/>
    <w:rsid w:val="00AD5BFA"/>
    <w:rsid w:val="00AD6A39"/>
    <w:rsid w:val="00AE54B7"/>
    <w:rsid w:val="00AF23EB"/>
    <w:rsid w:val="00AF4A97"/>
    <w:rsid w:val="00B03987"/>
    <w:rsid w:val="00B06BBC"/>
    <w:rsid w:val="00B07FC9"/>
    <w:rsid w:val="00B13BC4"/>
    <w:rsid w:val="00B14201"/>
    <w:rsid w:val="00B2639E"/>
    <w:rsid w:val="00B36AAA"/>
    <w:rsid w:val="00B36AEA"/>
    <w:rsid w:val="00B36E2D"/>
    <w:rsid w:val="00B37D72"/>
    <w:rsid w:val="00B46B9E"/>
    <w:rsid w:val="00B5397E"/>
    <w:rsid w:val="00B5478D"/>
    <w:rsid w:val="00B569A6"/>
    <w:rsid w:val="00B61F1B"/>
    <w:rsid w:val="00B63939"/>
    <w:rsid w:val="00B674C7"/>
    <w:rsid w:val="00B73404"/>
    <w:rsid w:val="00B73FA4"/>
    <w:rsid w:val="00B77912"/>
    <w:rsid w:val="00B85A48"/>
    <w:rsid w:val="00B85E75"/>
    <w:rsid w:val="00B861E0"/>
    <w:rsid w:val="00B92B41"/>
    <w:rsid w:val="00BA1474"/>
    <w:rsid w:val="00BA59CE"/>
    <w:rsid w:val="00BB0386"/>
    <w:rsid w:val="00BB2E9D"/>
    <w:rsid w:val="00BC20E5"/>
    <w:rsid w:val="00BC3D6F"/>
    <w:rsid w:val="00BC4458"/>
    <w:rsid w:val="00BD3009"/>
    <w:rsid w:val="00BD4B55"/>
    <w:rsid w:val="00BD4E38"/>
    <w:rsid w:val="00BE3578"/>
    <w:rsid w:val="00BE5047"/>
    <w:rsid w:val="00BE71C7"/>
    <w:rsid w:val="00C0346D"/>
    <w:rsid w:val="00C046C3"/>
    <w:rsid w:val="00C04E70"/>
    <w:rsid w:val="00C11603"/>
    <w:rsid w:val="00C1562C"/>
    <w:rsid w:val="00C3462D"/>
    <w:rsid w:val="00C37545"/>
    <w:rsid w:val="00C411B5"/>
    <w:rsid w:val="00C426E6"/>
    <w:rsid w:val="00C44333"/>
    <w:rsid w:val="00C50E41"/>
    <w:rsid w:val="00C51791"/>
    <w:rsid w:val="00C54586"/>
    <w:rsid w:val="00C678B9"/>
    <w:rsid w:val="00C73B54"/>
    <w:rsid w:val="00C7506B"/>
    <w:rsid w:val="00C82378"/>
    <w:rsid w:val="00C8449A"/>
    <w:rsid w:val="00C86C1F"/>
    <w:rsid w:val="00C87DD1"/>
    <w:rsid w:val="00C92F7E"/>
    <w:rsid w:val="00C94BEF"/>
    <w:rsid w:val="00C977B9"/>
    <w:rsid w:val="00CA0A9E"/>
    <w:rsid w:val="00CA0CB2"/>
    <w:rsid w:val="00CA32ED"/>
    <w:rsid w:val="00CA57F9"/>
    <w:rsid w:val="00CB05FF"/>
    <w:rsid w:val="00CB0861"/>
    <w:rsid w:val="00CB5455"/>
    <w:rsid w:val="00CB58E9"/>
    <w:rsid w:val="00CC3D3F"/>
    <w:rsid w:val="00CC66EE"/>
    <w:rsid w:val="00CD78D1"/>
    <w:rsid w:val="00CE17C4"/>
    <w:rsid w:val="00CE186A"/>
    <w:rsid w:val="00CE2AF2"/>
    <w:rsid w:val="00CF0255"/>
    <w:rsid w:val="00CF46A2"/>
    <w:rsid w:val="00CF5252"/>
    <w:rsid w:val="00CF6548"/>
    <w:rsid w:val="00D05117"/>
    <w:rsid w:val="00D1091E"/>
    <w:rsid w:val="00D13A2B"/>
    <w:rsid w:val="00D16158"/>
    <w:rsid w:val="00D245E9"/>
    <w:rsid w:val="00D2595C"/>
    <w:rsid w:val="00D27E16"/>
    <w:rsid w:val="00D33507"/>
    <w:rsid w:val="00D468D9"/>
    <w:rsid w:val="00D518DB"/>
    <w:rsid w:val="00D53039"/>
    <w:rsid w:val="00D67931"/>
    <w:rsid w:val="00D73193"/>
    <w:rsid w:val="00D92154"/>
    <w:rsid w:val="00D93844"/>
    <w:rsid w:val="00DA0464"/>
    <w:rsid w:val="00DB5511"/>
    <w:rsid w:val="00DC1D01"/>
    <w:rsid w:val="00DC3489"/>
    <w:rsid w:val="00DC3871"/>
    <w:rsid w:val="00DD0223"/>
    <w:rsid w:val="00DD0675"/>
    <w:rsid w:val="00DD68D1"/>
    <w:rsid w:val="00DF0ECC"/>
    <w:rsid w:val="00DF11D5"/>
    <w:rsid w:val="00DF1BBD"/>
    <w:rsid w:val="00DF6CC2"/>
    <w:rsid w:val="00E0101E"/>
    <w:rsid w:val="00E0296D"/>
    <w:rsid w:val="00E12979"/>
    <w:rsid w:val="00E132A3"/>
    <w:rsid w:val="00E24B8F"/>
    <w:rsid w:val="00E2710E"/>
    <w:rsid w:val="00E3047A"/>
    <w:rsid w:val="00E3330C"/>
    <w:rsid w:val="00E35FAA"/>
    <w:rsid w:val="00E4726D"/>
    <w:rsid w:val="00E55582"/>
    <w:rsid w:val="00E61457"/>
    <w:rsid w:val="00E66B2F"/>
    <w:rsid w:val="00E67441"/>
    <w:rsid w:val="00E741D4"/>
    <w:rsid w:val="00E764DA"/>
    <w:rsid w:val="00E7778B"/>
    <w:rsid w:val="00E82A67"/>
    <w:rsid w:val="00E843F2"/>
    <w:rsid w:val="00E9322C"/>
    <w:rsid w:val="00E94147"/>
    <w:rsid w:val="00E96C78"/>
    <w:rsid w:val="00EA5A9E"/>
    <w:rsid w:val="00EB057B"/>
    <w:rsid w:val="00EB3109"/>
    <w:rsid w:val="00EB5C6D"/>
    <w:rsid w:val="00EC750D"/>
    <w:rsid w:val="00ED1FF5"/>
    <w:rsid w:val="00EE0C7F"/>
    <w:rsid w:val="00EE3871"/>
    <w:rsid w:val="00EE420E"/>
    <w:rsid w:val="00EE4B63"/>
    <w:rsid w:val="00EE7155"/>
    <w:rsid w:val="00EF577C"/>
    <w:rsid w:val="00F23A8A"/>
    <w:rsid w:val="00F2442F"/>
    <w:rsid w:val="00F26472"/>
    <w:rsid w:val="00F33A90"/>
    <w:rsid w:val="00F3626C"/>
    <w:rsid w:val="00F362A9"/>
    <w:rsid w:val="00F408F4"/>
    <w:rsid w:val="00F40B6D"/>
    <w:rsid w:val="00F41705"/>
    <w:rsid w:val="00F44A94"/>
    <w:rsid w:val="00F455E9"/>
    <w:rsid w:val="00F515C9"/>
    <w:rsid w:val="00F603A8"/>
    <w:rsid w:val="00F6535D"/>
    <w:rsid w:val="00F71363"/>
    <w:rsid w:val="00F85A4C"/>
    <w:rsid w:val="00F97D26"/>
    <w:rsid w:val="00FA491D"/>
    <w:rsid w:val="00FA57C6"/>
    <w:rsid w:val="00FB3C52"/>
    <w:rsid w:val="00FC3FC2"/>
    <w:rsid w:val="00FC75DA"/>
    <w:rsid w:val="00FD0368"/>
    <w:rsid w:val="00FD4B07"/>
    <w:rsid w:val="00FE1611"/>
    <w:rsid w:val="00FF0645"/>
    <w:rsid w:val="00FF1256"/>
    <w:rsid w:val="00FF49C8"/>
    <w:rsid w:val="00FF5D07"/>
    <w:rsid w:val="00FF7C5B"/>
    <w:rsid w:val="39F8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3F5AB2"/>
  <w14:defaultImageDpi w14:val="330"/>
  <w15:chartTrackingRefBased/>
  <w15:docId w15:val="{6AE3CEB0-3007-40EA-A2FA-5A5650DD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CE8"/>
    <w:rPr>
      <w:rFonts w:eastAsia="Times New Roman"/>
      <w:sz w:val="24"/>
      <w:szCs w:val="24"/>
    </w:rPr>
  </w:style>
  <w:style w:type="paragraph" w:styleId="Heading1">
    <w:name w:val="heading 1"/>
    <w:basedOn w:val="Normal"/>
    <w:next w:val="Normal"/>
    <w:qFormat/>
    <w:pPr>
      <w:keepNext/>
      <w:autoSpaceDE w:val="0"/>
      <w:autoSpaceDN w:val="0"/>
      <w:adjustRightInd w:val="0"/>
      <w:outlineLvl w:val="0"/>
    </w:pPr>
    <w:rPr>
      <w:b/>
      <w:bCs/>
      <w:noProof/>
    </w:rPr>
  </w:style>
  <w:style w:type="paragraph" w:styleId="Heading2">
    <w:name w:val="heading 2"/>
    <w:basedOn w:val="Normal"/>
    <w:next w:val="Normal"/>
    <w:qFormat/>
    <w:pPr>
      <w:keepNext/>
      <w:autoSpaceDE w:val="0"/>
      <w:autoSpaceDN w:val="0"/>
      <w:adjustRightInd w:val="0"/>
      <w:outlineLvl w:val="1"/>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pPr>
      <w:autoSpaceDE w:val="0"/>
      <w:autoSpaceDN w:val="0"/>
      <w:adjustRightInd w:val="0"/>
    </w:pPr>
    <w:rPr>
      <w:noProof/>
      <w:szCs w:val="20"/>
    </w:rPr>
  </w:style>
  <w:style w:type="paragraph" w:styleId="Title">
    <w:name w:val="Title"/>
    <w:basedOn w:val="Normal"/>
    <w:uiPriority w:val="10"/>
    <w:qFormat/>
    <w:pPr>
      <w:autoSpaceDE w:val="0"/>
      <w:autoSpaceDN w:val="0"/>
      <w:adjustRightInd w:val="0"/>
      <w:jc w:val="center"/>
    </w:pPr>
    <w:rPr>
      <w:b/>
      <w:bCs/>
      <w:noProof/>
      <w:sz w:val="32"/>
      <w:szCs w:val="32"/>
    </w:rPr>
  </w:style>
  <w:style w:type="paragraph" w:styleId="Footer">
    <w:name w:val="footer"/>
    <w:basedOn w:val="Normal"/>
    <w:semiHidden/>
    <w:pPr>
      <w:tabs>
        <w:tab w:val="center" w:pos="4320"/>
        <w:tab w:val="right" w:pos="8640"/>
      </w:tabs>
      <w:autoSpaceDE w:val="0"/>
      <w:autoSpaceDN w:val="0"/>
      <w:adjustRightInd w:val="0"/>
    </w:pPr>
    <w:rPr>
      <w:noProof/>
      <w:szCs w:val="20"/>
    </w:rPr>
  </w:style>
  <w:style w:type="character" w:styleId="PageNumber">
    <w:name w:val="page number"/>
    <w:basedOn w:val="DefaultParagraphFont"/>
    <w:semiHidden/>
  </w:style>
  <w:style w:type="paragraph" w:styleId="BalloonText">
    <w:name w:val="Balloon Text"/>
    <w:basedOn w:val="Normal"/>
    <w:semiHidden/>
    <w:rPr>
      <w:rFonts w:ascii="Tahoma" w:eastAsia="SimSun" w:hAnsi="Tahoma" w:cs="Tahoma"/>
      <w:noProof/>
      <w:sz w:val="16"/>
      <w:szCs w:val="16"/>
    </w:rPr>
  </w:style>
  <w:style w:type="paragraph" w:styleId="BodyTextIndent">
    <w:name w:val="Body Text Indent"/>
    <w:basedOn w:val="Normal"/>
    <w:semiHidden/>
    <w:pPr>
      <w:tabs>
        <w:tab w:val="left" w:pos="1080"/>
      </w:tabs>
      <w:autoSpaceDE w:val="0"/>
      <w:autoSpaceDN w:val="0"/>
      <w:adjustRightInd w:val="0"/>
      <w:ind w:left="1080"/>
    </w:pPr>
    <w:rPr>
      <w:noProof/>
    </w:rPr>
  </w:style>
  <w:style w:type="paragraph" w:styleId="BodyText">
    <w:name w:val="Body Text"/>
    <w:basedOn w:val="Normal"/>
    <w:semiHidden/>
    <w:pPr>
      <w:spacing w:after="120"/>
    </w:pPr>
    <w:rPr>
      <w:rFonts w:eastAsia="SimSun"/>
      <w:noProof/>
    </w:rPr>
  </w:style>
  <w:style w:type="paragraph" w:customStyle="1" w:styleId="Head1">
    <w:name w:val="Head1"/>
    <w:basedOn w:val="Normal"/>
    <w:pPr>
      <w:autoSpaceDE w:val="0"/>
      <w:autoSpaceDN w:val="0"/>
      <w:adjustRightInd w:val="0"/>
    </w:pPr>
    <w:rPr>
      <w:rFonts w:ascii="Times" w:hAnsi="Times"/>
      <w:b/>
      <w:bCs/>
      <w:noProof/>
    </w:rPr>
  </w:style>
  <w:style w:type="paragraph" w:customStyle="1" w:styleId="Body1">
    <w:name w:val="Body1"/>
    <w:basedOn w:val="Normal"/>
    <w:pPr>
      <w:autoSpaceDE w:val="0"/>
      <w:autoSpaceDN w:val="0"/>
      <w:adjustRightInd w:val="0"/>
      <w:ind w:left="240"/>
    </w:pPr>
    <w:rPr>
      <w:rFonts w:ascii="Times" w:hAnsi="Times"/>
      <w:noProof/>
    </w:rPr>
  </w:style>
  <w:style w:type="paragraph" w:styleId="BodyTextIndent2">
    <w:name w:val="Body Text Indent 2"/>
    <w:basedOn w:val="Normal"/>
    <w:semiHidden/>
    <w:pPr>
      <w:spacing w:after="120" w:line="480" w:lineRule="auto"/>
      <w:ind w:left="360"/>
    </w:pPr>
    <w:rPr>
      <w:rFonts w:eastAsia="SimSun"/>
      <w:noProof/>
    </w:rPr>
  </w:style>
  <w:style w:type="paragraph" w:styleId="BodyTextIndent3">
    <w:name w:val="Body Text Indent 3"/>
    <w:basedOn w:val="Normal"/>
    <w:semiHidden/>
    <w:pPr>
      <w:spacing w:after="120"/>
      <w:ind w:left="360"/>
    </w:pPr>
    <w:rPr>
      <w:rFonts w:eastAsia="SimSun"/>
      <w:noProof/>
      <w:sz w:val="16"/>
      <w:szCs w:val="16"/>
    </w:rPr>
  </w:style>
  <w:style w:type="paragraph" w:styleId="BlockText">
    <w:name w:val="Block Text"/>
    <w:basedOn w:val="Normal"/>
    <w:semiHidden/>
    <w:pPr>
      <w:ind w:left="360" w:right="360"/>
    </w:pPr>
    <w:rPr>
      <w:noProof/>
    </w:rPr>
  </w:style>
  <w:style w:type="paragraph" w:styleId="PlainText">
    <w:name w:val="Plain Text"/>
    <w:basedOn w:val="Normal"/>
    <w:semiHidden/>
    <w:rPr>
      <w:rFonts w:ascii="Courier New" w:hAnsi="Courier New" w:cs="Courier New"/>
      <w:noProof/>
      <w:sz w:val="20"/>
      <w:szCs w:val="20"/>
    </w:rPr>
  </w:style>
  <w:style w:type="character" w:styleId="Hyperlink">
    <w:name w:val="Hyperlink"/>
    <w:uiPriority w:val="99"/>
    <w:rPr>
      <w:color w:val="0000FF"/>
      <w:u w:val="single"/>
    </w:rPr>
  </w:style>
  <w:style w:type="paragraph" w:styleId="Subtitle">
    <w:name w:val="Subtitle"/>
    <w:basedOn w:val="Normal"/>
    <w:qFormat/>
    <w:pPr>
      <w:widowControl w:val="0"/>
      <w:autoSpaceDE w:val="0"/>
      <w:autoSpaceDN w:val="0"/>
      <w:adjustRightInd w:val="0"/>
      <w:jc w:val="center"/>
    </w:pPr>
    <w:rPr>
      <w:b/>
      <w:bCs/>
      <w:noProof/>
      <w:sz w:val="28"/>
      <w:szCs w:val="28"/>
    </w:rPr>
  </w:style>
  <w:style w:type="paragraph" w:styleId="ListParagraph">
    <w:name w:val="List Paragraph"/>
    <w:basedOn w:val="Normal"/>
    <w:uiPriority w:val="34"/>
    <w:qFormat/>
    <w:rsid w:val="00962184"/>
    <w:pPr>
      <w:ind w:left="720"/>
    </w:pPr>
    <w:rPr>
      <w:rFonts w:eastAsia="SimSun"/>
      <w:noProof/>
    </w:rPr>
  </w:style>
  <w:style w:type="paragraph" w:styleId="Header">
    <w:name w:val="header"/>
    <w:basedOn w:val="Normal"/>
    <w:semiHidden/>
    <w:pPr>
      <w:tabs>
        <w:tab w:val="center" w:pos="4320"/>
        <w:tab w:val="right" w:pos="8640"/>
      </w:tabs>
    </w:pPr>
    <w:rPr>
      <w:rFonts w:eastAsia="SimSun"/>
      <w:noProof/>
    </w:rPr>
  </w:style>
  <w:style w:type="character" w:styleId="UnresolvedMention">
    <w:name w:val="Unresolved Mention"/>
    <w:basedOn w:val="DefaultParagraphFont"/>
    <w:uiPriority w:val="99"/>
    <w:semiHidden/>
    <w:unhideWhenUsed/>
    <w:rsid w:val="00217799"/>
    <w:rPr>
      <w:color w:val="605E5C"/>
      <w:shd w:val="clear" w:color="auto" w:fill="E1DFDD"/>
    </w:rPr>
  </w:style>
  <w:style w:type="paragraph" w:styleId="NormalWeb">
    <w:name w:val="Normal (Web)"/>
    <w:basedOn w:val="Normal"/>
    <w:uiPriority w:val="99"/>
    <w:semiHidden/>
    <w:unhideWhenUsed/>
    <w:rsid w:val="00071F15"/>
    <w:pPr>
      <w:spacing w:before="100" w:beforeAutospacing="1" w:after="100" w:afterAutospacing="1"/>
    </w:pPr>
  </w:style>
  <w:style w:type="character" w:styleId="Strong">
    <w:name w:val="Strong"/>
    <w:basedOn w:val="DefaultParagraphFont"/>
    <w:uiPriority w:val="22"/>
    <w:qFormat/>
    <w:rsid w:val="00071F15"/>
    <w:rPr>
      <w:b/>
      <w:bCs/>
    </w:rPr>
  </w:style>
  <w:style w:type="character" w:styleId="FollowedHyperlink">
    <w:name w:val="FollowedHyperlink"/>
    <w:basedOn w:val="DefaultParagraphFont"/>
    <w:uiPriority w:val="99"/>
    <w:semiHidden/>
    <w:unhideWhenUsed/>
    <w:rsid w:val="009C34EE"/>
    <w:rPr>
      <w:color w:val="954F72" w:themeColor="followedHyperlink"/>
      <w:u w:val="single"/>
    </w:rPr>
  </w:style>
  <w:style w:type="table" w:styleId="TableGrid">
    <w:name w:val="Table Grid"/>
    <w:basedOn w:val="TableNormal"/>
    <w:uiPriority w:val="59"/>
    <w:rsid w:val="003A5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E3871"/>
    <w:pPr>
      <w:spacing w:before="120" w:after="120"/>
    </w:pPr>
    <w:rPr>
      <w:rFonts w:asciiTheme="minorHAnsi" w:eastAsia="SimSun" w:hAnsiTheme="minorHAnsi" w:cstheme="minorHAnsi"/>
      <w:b/>
      <w:bCs/>
      <w:caps/>
      <w:noProof/>
      <w:sz w:val="20"/>
      <w:szCs w:val="20"/>
    </w:rPr>
  </w:style>
  <w:style w:type="paragraph" w:styleId="TOC2">
    <w:name w:val="toc 2"/>
    <w:basedOn w:val="Normal"/>
    <w:next w:val="Normal"/>
    <w:autoRedefine/>
    <w:uiPriority w:val="39"/>
    <w:unhideWhenUsed/>
    <w:rsid w:val="00EE3871"/>
    <w:pPr>
      <w:ind w:left="240"/>
    </w:pPr>
    <w:rPr>
      <w:rFonts w:asciiTheme="minorHAnsi" w:eastAsia="SimSun" w:hAnsiTheme="minorHAnsi" w:cstheme="minorHAnsi"/>
      <w:smallCaps/>
      <w:noProof/>
      <w:sz w:val="20"/>
      <w:szCs w:val="20"/>
    </w:rPr>
  </w:style>
  <w:style w:type="paragraph" w:styleId="TOC3">
    <w:name w:val="toc 3"/>
    <w:basedOn w:val="Normal"/>
    <w:next w:val="Normal"/>
    <w:autoRedefine/>
    <w:uiPriority w:val="39"/>
    <w:unhideWhenUsed/>
    <w:rsid w:val="00EE3871"/>
    <w:pPr>
      <w:ind w:left="480"/>
    </w:pPr>
    <w:rPr>
      <w:rFonts w:asciiTheme="minorHAnsi" w:eastAsia="SimSun" w:hAnsiTheme="minorHAnsi" w:cstheme="minorHAnsi"/>
      <w:i/>
      <w:iCs/>
      <w:noProof/>
      <w:sz w:val="20"/>
      <w:szCs w:val="20"/>
    </w:rPr>
  </w:style>
  <w:style w:type="paragraph" w:styleId="TOC4">
    <w:name w:val="toc 4"/>
    <w:basedOn w:val="Normal"/>
    <w:next w:val="Normal"/>
    <w:autoRedefine/>
    <w:uiPriority w:val="39"/>
    <w:unhideWhenUsed/>
    <w:rsid w:val="00EE3871"/>
    <w:pPr>
      <w:ind w:left="720"/>
    </w:pPr>
    <w:rPr>
      <w:rFonts w:asciiTheme="minorHAnsi" w:eastAsia="SimSun" w:hAnsiTheme="minorHAnsi" w:cstheme="minorHAnsi"/>
      <w:noProof/>
      <w:sz w:val="18"/>
      <w:szCs w:val="18"/>
    </w:rPr>
  </w:style>
  <w:style w:type="paragraph" w:styleId="TOC5">
    <w:name w:val="toc 5"/>
    <w:basedOn w:val="Normal"/>
    <w:next w:val="Normal"/>
    <w:autoRedefine/>
    <w:uiPriority w:val="39"/>
    <w:unhideWhenUsed/>
    <w:rsid w:val="00EE3871"/>
    <w:pPr>
      <w:ind w:left="960"/>
    </w:pPr>
    <w:rPr>
      <w:rFonts w:asciiTheme="minorHAnsi" w:eastAsia="SimSun" w:hAnsiTheme="minorHAnsi" w:cstheme="minorHAnsi"/>
      <w:noProof/>
      <w:sz w:val="18"/>
      <w:szCs w:val="18"/>
    </w:rPr>
  </w:style>
  <w:style w:type="paragraph" w:styleId="TOC6">
    <w:name w:val="toc 6"/>
    <w:basedOn w:val="Normal"/>
    <w:next w:val="Normal"/>
    <w:autoRedefine/>
    <w:uiPriority w:val="39"/>
    <w:unhideWhenUsed/>
    <w:rsid w:val="00EE3871"/>
    <w:pPr>
      <w:ind w:left="1200"/>
    </w:pPr>
    <w:rPr>
      <w:rFonts w:asciiTheme="minorHAnsi" w:eastAsia="SimSun" w:hAnsiTheme="minorHAnsi" w:cstheme="minorHAnsi"/>
      <w:noProof/>
      <w:sz w:val="18"/>
      <w:szCs w:val="18"/>
    </w:rPr>
  </w:style>
  <w:style w:type="paragraph" w:styleId="TOC7">
    <w:name w:val="toc 7"/>
    <w:basedOn w:val="Normal"/>
    <w:next w:val="Normal"/>
    <w:autoRedefine/>
    <w:uiPriority w:val="39"/>
    <w:unhideWhenUsed/>
    <w:rsid w:val="00EE3871"/>
    <w:pPr>
      <w:ind w:left="1440"/>
    </w:pPr>
    <w:rPr>
      <w:rFonts w:asciiTheme="minorHAnsi" w:eastAsia="SimSun" w:hAnsiTheme="minorHAnsi" w:cstheme="minorHAnsi"/>
      <w:noProof/>
      <w:sz w:val="18"/>
      <w:szCs w:val="18"/>
    </w:rPr>
  </w:style>
  <w:style w:type="paragraph" w:styleId="TOC8">
    <w:name w:val="toc 8"/>
    <w:basedOn w:val="Normal"/>
    <w:next w:val="Normal"/>
    <w:autoRedefine/>
    <w:uiPriority w:val="39"/>
    <w:unhideWhenUsed/>
    <w:rsid w:val="00EE3871"/>
    <w:pPr>
      <w:ind w:left="1680"/>
    </w:pPr>
    <w:rPr>
      <w:rFonts w:asciiTheme="minorHAnsi" w:eastAsia="SimSun" w:hAnsiTheme="minorHAnsi" w:cstheme="minorHAnsi"/>
      <w:noProof/>
      <w:sz w:val="18"/>
      <w:szCs w:val="18"/>
    </w:rPr>
  </w:style>
  <w:style w:type="paragraph" w:styleId="TOC9">
    <w:name w:val="toc 9"/>
    <w:basedOn w:val="Normal"/>
    <w:next w:val="Normal"/>
    <w:autoRedefine/>
    <w:uiPriority w:val="39"/>
    <w:unhideWhenUsed/>
    <w:rsid w:val="00EE3871"/>
    <w:pPr>
      <w:ind w:left="1920"/>
    </w:pPr>
    <w:rPr>
      <w:rFonts w:asciiTheme="minorHAnsi" w:eastAsia="SimSun" w:hAnsiTheme="minorHAnsi" w:cstheme="minorHAnsi"/>
      <w:noProof/>
      <w:sz w:val="18"/>
      <w:szCs w:val="18"/>
    </w:rPr>
  </w:style>
  <w:style w:type="character" w:styleId="CommentReference">
    <w:name w:val="annotation reference"/>
    <w:basedOn w:val="DefaultParagraphFont"/>
    <w:uiPriority w:val="99"/>
    <w:semiHidden/>
    <w:unhideWhenUsed/>
    <w:rsid w:val="00FC75DA"/>
    <w:rPr>
      <w:sz w:val="16"/>
      <w:szCs w:val="16"/>
    </w:rPr>
  </w:style>
  <w:style w:type="paragraph" w:styleId="CommentSubject">
    <w:name w:val="annotation subject"/>
    <w:basedOn w:val="CommentText"/>
    <w:next w:val="CommentText"/>
    <w:link w:val="CommentSubjectChar"/>
    <w:uiPriority w:val="99"/>
    <w:semiHidden/>
    <w:unhideWhenUsed/>
    <w:rsid w:val="00FC75DA"/>
    <w:pPr>
      <w:autoSpaceDE/>
      <w:autoSpaceDN/>
      <w:adjustRightInd/>
    </w:pPr>
    <w:rPr>
      <w:b/>
      <w:bCs/>
      <w:noProof w:val="0"/>
      <w:sz w:val="20"/>
    </w:rPr>
  </w:style>
  <w:style w:type="character" w:customStyle="1" w:styleId="CommentTextChar">
    <w:name w:val="Comment Text Char"/>
    <w:basedOn w:val="DefaultParagraphFont"/>
    <w:link w:val="CommentText"/>
    <w:semiHidden/>
    <w:rsid w:val="00FC75DA"/>
    <w:rPr>
      <w:rFonts w:eastAsia="Times New Roman"/>
      <w:noProof/>
      <w:sz w:val="24"/>
    </w:rPr>
  </w:style>
  <w:style w:type="character" w:customStyle="1" w:styleId="CommentSubjectChar">
    <w:name w:val="Comment Subject Char"/>
    <w:basedOn w:val="CommentTextChar"/>
    <w:link w:val="CommentSubject"/>
    <w:uiPriority w:val="99"/>
    <w:semiHidden/>
    <w:rsid w:val="00FC75DA"/>
    <w:rPr>
      <w:rFonts w:eastAsia="Times New Roman"/>
      <w:b/>
      <w:bCs/>
      <w:noProof/>
      <w:sz w:val="24"/>
    </w:rPr>
  </w:style>
  <w:style w:type="paragraph" w:styleId="Revision">
    <w:name w:val="Revision"/>
    <w:hidden/>
    <w:uiPriority w:val="71"/>
    <w:rsid w:val="00134931"/>
    <w:rPr>
      <w:rFonts w:eastAsia="Times New Roman"/>
      <w:sz w:val="24"/>
      <w:szCs w:val="24"/>
    </w:rPr>
  </w:style>
  <w:style w:type="character" w:customStyle="1" w:styleId="apple-converted-space">
    <w:name w:val="apple-converted-space"/>
    <w:basedOn w:val="DefaultParagraphFont"/>
    <w:rsid w:val="007D0B21"/>
  </w:style>
  <w:style w:type="character" w:customStyle="1" w:styleId="hotkey-layer">
    <w:name w:val="hotkey-layer"/>
    <w:basedOn w:val="DefaultParagraphFont"/>
    <w:rsid w:val="001909E2"/>
  </w:style>
  <w:style w:type="paragraph" w:customStyle="1" w:styleId="paragraph">
    <w:name w:val="paragraph"/>
    <w:basedOn w:val="Normal"/>
    <w:rsid w:val="00416EB4"/>
    <w:pPr>
      <w:spacing w:before="100" w:beforeAutospacing="1" w:after="100" w:afterAutospacing="1"/>
    </w:pPr>
  </w:style>
  <w:style w:type="character" w:customStyle="1" w:styleId="normaltextrun">
    <w:name w:val="normaltextrun"/>
    <w:basedOn w:val="DefaultParagraphFont"/>
    <w:rsid w:val="00416EB4"/>
  </w:style>
  <w:style w:type="character" w:customStyle="1" w:styleId="eop">
    <w:name w:val="eop"/>
    <w:basedOn w:val="DefaultParagraphFont"/>
    <w:rsid w:val="0041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55608">
      <w:bodyDiv w:val="1"/>
      <w:marLeft w:val="0"/>
      <w:marRight w:val="0"/>
      <w:marTop w:val="0"/>
      <w:marBottom w:val="0"/>
      <w:divBdr>
        <w:top w:val="none" w:sz="0" w:space="0" w:color="auto"/>
        <w:left w:val="none" w:sz="0" w:space="0" w:color="auto"/>
        <w:bottom w:val="none" w:sz="0" w:space="0" w:color="auto"/>
        <w:right w:val="none" w:sz="0" w:space="0" w:color="auto"/>
      </w:divBdr>
    </w:div>
    <w:div w:id="246378449">
      <w:bodyDiv w:val="1"/>
      <w:marLeft w:val="0"/>
      <w:marRight w:val="0"/>
      <w:marTop w:val="0"/>
      <w:marBottom w:val="0"/>
      <w:divBdr>
        <w:top w:val="none" w:sz="0" w:space="0" w:color="auto"/>
        <w:left w:val="none" w:sz="0" w:space="0" w:color="auto"/>
        <w:bottom w:val="none" w:sz="0" w:space="0" w:color="auto"/>
        <w:right w:val="none" w:sz="0" w:space="0" w:color="auto"/>
      </w:divBdr>
      <w:divsChild>
        <w:div w:id="849569090">
          <w:marLeft w:val="0"/>
          <w:marRight w:val="0"/>
          <w:marTop w:val="0"/>
          <w:marBottom w:val="0"/>
          <w:divBdr>
            <w:top w:val="none" w:sz="0" w:space="0" w:color="auto"/>
            <w:left w:val="none" w:sz="0" w:space="0" w:color="auto"/>
            <w:bottom w:val="none" w:sz="0" w:space="0" w:color="auto"/>
            <w:right w:val="none" w:sz="0" w:space="0" w:color="auto"/>
          </w:divBdr>
        </w:div>
        <w:div w:id="1076905409">
          <w:marLeft w:val="0"/>
          <w:marRight w:val="0"/>
          <w:marTop w:val="0"/>
          <w:marBottom w:val="0"/>
          <w:divBdr>
            <w:top w:val="none" w:sz="0" w:space="0" w:color="auto"/>
            <w:left w:val="none" w:sz="0" w:space="0" w:color="auto"/>
            <w:bottom w:val="none" w:sz="0" w:space="0" w:color="auto"/>
            <w:right w:val="none" w:sz="0" w:space="0" w:color="auto"/>
          </w:divBdr>
        </w:div>
        <w:div w:id="385304073">
          <w:marLeft w:val="0"/>
          <w:marRight w:val="0"/>
          <w:marTop w:val="0"/>
          <w:marBottom w:val="0"/>
          <w:divBdr>
            <w:top w:val="none" w:sz="0" w:space="0" w:color="auto"/>
            <w:left w:val="none" w:sz="0" w:space="0" w:color="auto"/>
            <w:bottom w:val="none" w:sz="0" w:space="0" w:color="auto"/>
            <w:right w:val="none" w:sz="0" w:space="0" w:color="auto"/>
          </w:divBdr>
        </w:div>
        <w:div w:id="1496605363">
          <w:marLeft w:val="0"/>
          <w:marRight w:val="0"/>
          <w:marTop w:val="0"/>
          <w:marBottom w:val="0"/>
          <w:divBdr>
            <w:top w:val="none" w:sz="0" w:space="0" w:color="auto"/>
            <w:left w:val="none" w:sz="0" w:space="0" w:color="auto"/>
            <w:bottom w:val="none" w:sz="0" w:space="0" w:color="auto"/>
            <w:right w:val="none" w:sz="0" w:space="0" w:color="auto"/>
          </w:divBdr>
        </w:div>
      </w:divsChild>
    </w:div>
    <w:div w:id="272707750">
      <w:bodyDiv w:val="1"/>
      <w:marLeft w:val="0"/>
      <w:marRight w:val="0"/>
      <w:marTop w:val="0"/>
      <w:marBottom w:val="0"/>
      <w:divBdr>
        <w:top w:val="none" w:sz="0" w:space="0" w:color="auto"/>
        <w:left w:val="none" w:sz="0" w:space="0" w:color="auto"/>
        <w:bottom w:val="none" w:sz="0" w:space="0" w:color="auto"/>
        <w:right w:val="none" w:sz="0" w:space="0" w:color="auto"/>
      </w:divBdr>
    </w:div>
    <w:div w:id="314263430">
      <w:bodyDiv w:val="1"/>
      <w:marLeft w:val="0"/>
      <w:marRight w:val="0"/>
      <w:marTop w:val="0"/>
      <w:marBottom w:val="0"/>
      <w:divBdr>
        <w:top w:val="none" w:sz="0" w:space="0" w:color="auto"/>
        <w:left w:val="none" w:sz="0" w:space="0" w:color="auto"/>
        <w:bottom w:val="none" w:sz="0" w:space="0" w:color="auto"/>
        <w:right w:val="none" w:sz="0" w:space="0" w:color="auto"/>
      </w:divBdr>
    </w:div>
    <w:div w:id="356349151">
      <w:bodyDiv w:val="1"/>
      <w:marLeft w:val="0"/>
      <w:marRight w:val="0"/>
      <w:marTop w:val="0"/>
      <w:marBottom w:val="0"/>
      <w:divBdr>
        <w:top w:val="none" w:sz="0" w:space="0" w:color="auto"/>
        <w:left w:val="none" w:sz="0" w:space="0" w:color="auto"/>
        <w:bottom w:val="none" w:sz="0" w:space="0" w:color="auto"/>
        <w:right w:val="none" w:sz="0" w:space="0" w:color="auto"/>
      </w:divBdr>
    </w:div>
    <w:div w:id="360938184">
      <w:bodyDiv w:val="1"/>
      <w:marLeft w:val="0"/>
      <w:marRight w:val="0"/>
      <w:marTop w:val="0"/>
      <w:marBottom w:val="0"/>
      <w:divBdr>
        <w:top w:val="none" w:sz="0" w:space="0" w:color="auto"/>
        <w:left w:val="none" w:sz="0" w:space="0" w:color="auto"/>
        <w:bottom w:val="none" w:sz="0" w:space="0" w:color="auto"/>
        <w:right w:val="none" w:sz="0" w:space="0" w:color="auto"/>
      </w:divBdr>
    </w:div>
    <w:div w:id="446630431">
      <w:bodyDiv w:val="1"/>
      <w:marLeft w:val="0"/>
      <w:marRight w:val="0"/>
      <w:marTop w:val="0"/>
      <w:marBottom w:val="0"/>
      <w:divBdr>
        <w:top w:val="none" w:sz="0" w:space="0" w:color="auto"/>
        <w:left w:val="none" w:sz="0" w:space="0" w:color="auto"/>
        <w:bottom w:val="none" w:sz="0" w:space="0" w:color="auto"/>
        <w:right w:val="none" w:sz="0" w:space="0" w:color="auto"/>
      </w:divBdr>
    </w:div>
    <w:div w:id="450167287">
      <w:bodyDiv w:val="1"/>
      <w:marLeft w:val="0"/>
      <w:marRight w:val="0"/>
      <w:marTop w:val="0"/>
      <w:marBottom w:val="0"/>
      <w:divBdr>
        <w:top w:val="none" w:sz="0" w:space="0" w:color="auto"/>
        <w:left w:val="none" w:sz="0" w:space="0" w:color="auto"/>
        <w:bottom w:val="none" w:sz="0" w:space="0" w:color="auto"/>
        <w:right w:val="none" w:sz="0" w:space="0" w:color="auto"/>
      </w:divBdr>
    </w:div>
    <w:div w:id="590624893">
      <w:bodyDiv w:val="1"/>
      <w:marLeft w:val="0"/>
      <w:marRight w:val="0"/>
      <w:marTop w:val="0"/>
      <w:marBottom w:val="0"/>
      <w:divBdr>
        <w:top w:val="none" w:sz="0" w:space="0" w:color="auto"/>
        <w:left w:val="none" w:sz="0" w:space="0" w:color="auto"/>
        <w:bottom w:val="none" w:sz="0" w:space="0" w:color="auto"/>
        <w:right w:val="none" w:sz="0" w:space="0" w:color="auto"/>
      </w:divBdr>
    </w:div>
    <w:div w:id="681006207">
      <w:bodyDiv w:val="1"/>
      <w:marLeft w:val="0"/>
      <w:marRight w:val="0"/>
      <w:marTop w:val="0"/>
      <w:marBottom w:val="0"/>
      <w:divBdr>
        <w:top w:val="none" w:sz="0" w:space="0" w:color="auto"/>
        <w:left w:val="none" w:sz="0" w:space="0" w:color="auto"/>
        <w:bottom w:val="none" w:sz="0" w:space="0" w:color="auto"/>
        <w:right w:val="none" w:sz="0" w:space="0" w:color="auto"/>
      </w:divBdr>
    </w:div>
    <w:div w:id="736128034">
      <w:bodyDiv w:val="1"/>
      <w:marLeft w:val="0"/>
      <w:marRight w:val="0"/>
      <w:marTop w:val="0"/>
      <w:marBottom w:val="0"/>
      <w:divBdr>
        <w:top w:val="none" w:sz="0" w:space="0" w:color="auto"/>
        <w:left w:val="none" w:sz="0" w:space="0" w:color="auto"/>
        <w:bottom w:val="none" w:sz="0" w:space="0" w:color="auto"/>
        <w:right w:val="none" w:sz="0" w:space="0" w:color="auto"/>
      </w:divBdr>
    </w:div>
    <w:div w:id="783883940">
      <w:bodyDiv w:val="1"/>
      <w:marLeft w:val="0"/>
      <w:marRight w:val="0"/>
      <w:marTop w:val="0"/>
      <w:marBottom w:val="0"/>
      <w:divBdr>
        <w:top w:val="none" w:sz="0" w:space="0" w:color="auto"/>
        <w:left w:val="none" w:sz="0" w:space="0" w:color="auto"/>
        <w:bottom w:val="none" w:sz="0" w:space="0" w:color="auto"/>
        <w:right w:val="none" w:sz="0" w:space="0" w:color="auto"/>
      </w:divBdr>
    </w:div>
    <w:div w:id="817574492">
      <w:bodyDiv w:val="1"/>
      <w:marLeft w:val="0"/>
      <w:marRight w:val="0"/>
      <w:marTop w:val="0"/>
      <w:marBottom w:val="0"/>
      <w:divBdr>
        <w:top w:val="none" w:sz="0" w:space="0" w:color="auto"/>
        <w:left w:val="none" w:sz="0" w:space="0" w:color="auto"/>
        <w:bottom w:val="none" w:sz="0" w:space="0" w:color="auto"/>
        <w:right w:val="none" w:sz="0" w:space="0" w:color="auto"/>
      </w:divBdr>
    </w:div>
    <w:div w:id="848522146">
      <w:bodyDiv w:val="1"/>
      <w:marLeft w:val="0"/>
      <w:marRight w:val="0"/>
      <w:marTop w:val="0"/>
      <w:marBottom w:val="0"/>
      <w:divBdr>
        <w:top w:val="none" w:sz="0" w:space="0" w:color="auto"/>
        <w:left w:val="none" w:sz="0" w:space="0" w:color="auto"/>
        <w:bottom w:val="none" w:sz="0" w:space="0" w:color="auto"/>
        <w:right w:val="none" w:sz="0" w:space="0" w:color="auto"/>
      </w:divBdr>
      <w:divsChild>
        <w:div w:id="252780274">
          <w:marLeft w:val="0"/>
          <w:marRight w:val="0"/>
          <w:marTop w:val="0"/>
          <w:marBottom w:val="0"/>
          <w:divBdr>
            <w:top w:val="none" w:sz="0" w:space="0" w:color="auto"/>
            <w:left w:val="none" w:sz="0" w:space="0" w:color="auto"/>
            <w:bottom w:val="none" w:sz="0" w:space="0" w:color="auto"/>
            <w:right w:val="none" w:sz="0" w:space="0" w:color="auto"/>
          </w:divBdr>
        </w:div>
      </w:divsChild>
    </w:div>
    <w:div w:id="1003583520">
      <w:bodyDiv w:val="1"/>
      <w:marLeft w:val="0"/>
      <w:marRight w:val="0"/>
      <w:marTop w:val="0"/>
      <w:marBottom w:val="0"/>
      <w:divBdr>
        <w:top w:val="none" w:sz="0" w:space="0" w:color="auto"/>
        <w:left w:val="none" w:sz="0" w:space="0" w:color="auto"/>
        <w:bottom w:val="none" w:sz="0" w:space="0" w:color="auto"/>
        <w:right w:val="none" w:sz="0" w:space="0" w:color="auto"/>
      </w:divBdr>
    </w:div>
    <w:div w:id="1036194326">
      <w:bodyDiv w:val="1"/>
      <w:marLeft w:val="0"/>
      <w:marRight w:val="0"/>
      <w:marTop w:val="0"/>
      <w:marBottom w:val="0"/>
      <w:divBdr>
        <w:top w:val="none" w:sz="0" w:space="0" w:color="auto"/>
        <w:left w:val="none" w:sz="0" w:space="0" w:color="auto"/>
        <w:bottom w:val="none" w:sz="0" w:space="0" w:color="auto"/>
        <w:right w:val="none" w:sz="0" w:space="0" w:color="auto"/>
      </w:divBdr>
      <w:divsChild>
        <w:div w:id="1830755578">
          <w:marLeft w:val="0"/>
          <w:marRight w:val="0"/>
          <w:marTop w:val="0"/>
          <w:marBottom w:val="0"/>
          <w:divBdr>
            <w:top w:val="none" w:sz="0" w:space="0" w:color="auto"/>
            <w:left w:val="none" w:sz="0" w:space="0" w:color="auto"/>
            <w:bottom w:val="none" w:sz="0" w:space="0" w:color="auto"/>
            <w:right w:val="none" w:sz="0" w:space="0" w:color="auto"/>
          </w:divBdr>
        </w:div>
      </w:divsChild>
    </w:div>
    <w:div w:id="1174682426">
      <w:bodyDiv w:val="1"/>
      <w:marLeft w:val="0"/>
      <w:marRight w:val="0"/>
      <w:marTop w:val="0"/>
      <w:marBottom w:val="0"/>
      <w:divBdr>
        <w:top w:val="none" w:sz="0" w:space="0" w:color="auto"/>
        <w:left w:val="none" w:sz="0" w:space="0" w:color="auto"/>
        <w:bottom w:val="none" w:sz="0" w:space="0" w:color="auto"/>
        <w:right w:val="none" w:sz="0" w:space="0" w:color="auto"/>
      </w:divBdr>
    </w:div>
    <w:div w:id="1198398468">
      <w:bodyDiv w:val="1"/>
      <w:marLeft w:val="0"/>
      <w:marRight w:val="0"/>
      <w:marTop w:val="0"/>
      <w:marBottom w:val="0"/>
      <w:divBdr>
        <w:top w:val="none" w:sz="0" w:space="0" w:color="auto"/>
        <w:left w:val="none" w:sz="0" w:space="0" w:color="auto"/>
        <w:bottom w:val="none" w:sz="0" w:space="0" w:color="auto"/>
        <w:right w:val="none" w:sz="0" w:space="0" w:color="auto"/>
      </w:divBdr>
    </w:div>
    <w:div w:id="1274706779">
      <w:bodyDiv w:val="1"/>
      <w:marLeft w:val="0"/>
      <w:marRight w:val="0"/>
      <w:marTop w:val="0"/>
      <w:marBottom w:val="0"/>
      <w:divBdr>
        <w:top w:val="none" w:sz="0" w:space="0" w:color="auto"/>
        <w:left w:val="none" w:sz="0" w:space="0" w:color="auto"/>
        <w:bottom w:val="none" w:sz="0" w:space="0" w:color="auto"/>
        <w:right w:val="none" w:sz="0" w:space="0" w:color="auto"/>
      </w:divBdr>
      <w:divsChild>
        <w:div w:id="2050495268">
          <w:marLeft w:val="0"/>
          <w:marRight w:val="0"/>
          <w:marTop w:val="0"/>
          <w:marBottom w:val="0"/>
          <w:divBdr>
            <w:top w:val="none" w:sz="0" w:space="0" w:color="auto"/>
            <w:left w:val="none" w:sz="0" w:space="0" w:color="auto"/>
            <w:bottom w:val="none" w:sz="0" w:space="0" w:color="auto"/>
            <w:right w:val="none" w:sz="0" w:space="0" w:color="auto"/>
          </w:divBdr>
        </w:div>
      </w:divsChild>
    </w:div>
    <w:div w:id="1327786316">
      <w:bodyDiv w:val="1"/>
      <w:marLeft w:val="0"/>
      <w:marRight w:val="0"/>
      <w:marTop w:val="0"/>
      <w:marBottom w:val="0"/>
      <w:divBdr>
        <w:top w:val="none" w:sz="0" w:space="0" w:color="auto"/>
        <w:left w:val="none" w:sz="0" w:space="0" w:color="auto"/>
        <w:bottom w:val="none" w:sz="0" w:space="0" w:color="auto"/>
        <w:right w:val="none" w:sz="0" w:space="0" w:color="auto"/>
      </w:divBdr>
    </w:div>
    <w:div w:id="1444575632">
      <w:bodyDiv w:val="1"/>
      <w:marLeft w:val="0"/>
      <w:marRight w:val="0"/>
      <w:marTop w:val="0"/>
      <w:marBottom w:val="0"/>
      <w:divBdr>
        <w:top w:val="none" w:sz="0" w:space="0" w:color="auto"/>
        <w:left w:val="none" w:sz="0" w:space="0" w:color="auto"/>
        <w:bottom w:val="none" w:sz="0" w:space="0" w:color="auto"/>
        <w:right w:val="none" w:sz="0" w:space="0" w:color="auto"/>
      </w:divBdr>
    </w:div>
    <w:div w:id="1512603639">
      <w:bodyDiv w:val="1"/>
      <w:marLeft w:val="0"/>
      <w:marRight w:val="0"/>
      <w:marTop w:val="0"/>
      <w:marBottom w:val="0"/>
      <w:divBdr>
        <w:top w:val="none" w:sz="0" w:space="0" w:color="auto"/>
        <w:left w:val="none" w:sz="0" w:space="0" w:color="auto"/>
        <w:bottom w:val="none" w:sz="0" w:space="0" w:color="auto"/>
        <w:right w:val="none" w:sz="0" w:space="0" w:color="auto"/>
      </w:divBdr>
    </w:div>
    <w:div w:id="1601253048">
      <w:bodyDiv w:val="1"/>
      <w:marLeft w:val="0"/>
      <w:marRight w:val="0"/>
      <w:marTop w:val="0"/>
      <w:marBottom w:val="0"/>
      <w:divBdr>
        <w:top w:val="none" w:sz="0" w:space="0" w:color="auto"/>
        <w:left w:val="none" w:sz="0" w:space="0" w:color="auto"/>
        <w:bottom w:val="none" w:sz="0" w:space="0" w:color="auto"/>
        <w:right w:val="none" w:sz="0" w:space="0" w:color="auto"/>
      </w:divBdr>
    </w:div>
    <w:div w:id="1612123295">
      <w:bodyDiv w:val="1"/>
      <w:marLeft w:val="0"/>
      <w:marRight w:val="0"/>
      <w:marTop w:val="0"/>
      <w:marBottom w:val="0"/>
      <w:divBdr>
        <w:top w:val="none" w:sz="0" w:space="0" w:color="auto"/>
        <w:left w:val="none" w:sz="0" w:space="0" w:color="auto"/>
        <w:bottom w:val="none" w:sz="0" w:space="0" w:color="auto"/>
        <w:right w:val="none" w:sz="0" w:space="0" w:color="auto"/>
      </w:divBdr>
    </w:div>
    <w:div w:id="1678729930">
      <w:bodyDiv w:val="1"/>
      <w:marLeft w:val="0"/>
      <w:marRight w:val="0"/>
      <w:marTop w:val="0"/>
      <w:marBottom w:val="0"/>
      <w:divBdr>
        <w:top w:val="none" w:sz="0" w:space="0" w:color="auto"/>
        <w:left w:val="none" w:sz="0" w:space="0" w:color="auto"/>
        <w:bottom w:val="none" w:sz="0" w:space="0" w:color="auto"/>
        <w:right w:val="none" w:sz="0" w:space="0" w:color="auto"/>
      </w:divBdr>
    </w:div>
    <w:div w:id="1719234161">
      <w:bodyDiv w:val="1"/>
      <w:marLeft w:val="0"/>
      <w:marRight w:val="0"/>
      <w:marTop w:val="0"/>
      <w:marBottom w:val="0"/>
      <w:divBdr>
        <w:top w:val="none" w:sz="0" w:space="0" w:color="auto"/>
        <w:left w:val="none" w:sz="0" w:space="0" w:color="auto"/>
        <w:bottom w:val="none" w:sz="0" w:space="0" w:color="auto"/>
        <w:right w:val="none" w:sz="0" w:space="0" w:color="auto"/>
      </w:divBdr>
      <w:divsChild>
        <w:div w:id="1793285990">
          <w:marLeft w:val="0"/>
          <w:marRight w:val="0"/>
          <w:marTop w:val="0"/>
          <w:marBottom w:val="0"/>
          <w:divBdr>
            <w:top w:val="none" w:sz="0" w:space="0" w:color="auto"/>
            <w:left w:val="none" w:sz="0" w:space="0" w:color="auto"/>
            <w:bottom w:val="none" w:sz="0" w:space="0" w:color="auto"/>
            <w:right w:val="none" w:sz="0" w:space="0" w:color="auto"/>
          </w:divBdr>
        </w:div>
      </w:divsChild>
    </w:div>
    <w:div w:id="1727989406">
      <w:bodyDiv w:val="1"/>
      <w:marLeft w:val="0"/>
      <w:marRight w:val="0"/>
      <w:marTop w:val="0"/>
      <w:marBottom w:val="0"/>
      <w:divBdr>
        <w:top w:val="none" w:sz="0" w:space="0" w:color="auto"/>
        <w:left w:val="none" w:sz="0" w:space="0" w:color="auto"/>
        <w:bottom w:val="none" w:sz="0" w:space="0" w:color="auto"/>
        <w:right w:val="none" w:sz="0" w:space="0" w:color="auto"/>
      </w:divBdr>
    </w:div>
    <w:div w:id="1970817575">
      <w:bodyDiv w:val="1"/>
      <w:marLeft w:val="0"/>
      <w:marRight w:val="0"/>
      <w:marTop w:val="0"/>
      <w:marBottom w:val="0"/>
      <w:divBdr>
        <w:top w:val="none" w:sz="0" w:space="0" w:color="auto"/>
        <w:left w:val="none" w:sz="0" w:space="0" w:color="auto"/>
        <w:bottom w:val="none" w:sz="0" w:space="0" w:color="auto"/>
        <w:right w:val="none" w:sz="0" w:space="0" w:color="auto"/>
      </w:divBdr>
    </w:div>
    <w:div w:id="2014988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gency.oregonstate.edu/sites/emergency.oregonstate.edu/files/2022_osu_emergency_operation_plan-signed.pdf" TargetMode="External"/><Relationship Id="rId13" Type="http://schemas.openxmlformats.org/officeDocument/2006/relationships/hyperlink" Target="https://emergency.oregonstate.edu/sites/emergency.oregonstate.edu/files/2022_osu_emergency_operation_plan-signed.pdf" TargetMode="External"/><Relationship Id="rId18" Type="http://schemas.openxmlformats.org/officeDocument/2006/relationships/hyperlink" Target="mailto:outages@lists.oregonstate.ed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it.pros@oregonstate.ed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it.pros@oregonstate.edu" TargetMode="External"/><Relationship Id="rId25" Type="http://schemas.openxmlformats.org/officeDocument/2006/relationships/hyperlink" Target="https://oregonstateuniversity.sharepoint.com/:x:/s/ISExec/EamvCLsk2hFHpJallvZYXq4BOQegz2BlqytlGIx0Ydl5Hg?e=MnMzGX" TargetMode="External"/><Relationship Id="rId2" Type="http://schemas.openxmlformats.org/officeDocument/2006/relationships/numbering" Target="numbering.xml"/><Relationship Id="rId16" Type="http://schemas.openxmlformats.org/officeDocument/2006/relationships/hyperlink" Target="mailto:is-imt@lists.oregonstate.edu" TargetMode="External"/><Relationship Id="rId20" Type="http://schemas.openxmlformats.org/officeDocument/2006/relationships/hyperlink" Target="mailto:outages@lists.oregonstate.edu"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24" Type="http://schemas.openxmlformats.org/officeDocument/2006/relationships/hyperlink" Target="https://75.98.95.163/elogin.do" TargetMode="External"/><Relationship Id="rId5" Type="http://schemas.openxmlformats.org/officeDocument/2006/relationships/webSettings" Target="webSettings.xml"/><Relationship Id="rId15" Type="http://schemas.openxmlformats.org/officeDocument/2006/relationships/hyperlink" Target="https://beav.es/imt-doc" TargetMode="External"/><Relationship Id="rId23" Type="http://schemas.openxmlformats.org/officeDocument/2006/relationships/hyperlink" Target="https://75.98.95.163/" TargetMode="External"/><Relationship Id="rId28" Type="http://schemas.openxmlformats.org/officeDocument/2006/relationships/fontTable" Target="fontTable.xml"/><Relationship Id="rId10" Type="http://schemas.openxmlformats.org/officeDocument/2006/relationships/hyperlink" Target="https://is.oregonstate.edu/sites/is.oregonstate.edu/files/projects/incident-response-policy.pdf" TargetMode="External"/><Relationship Id="rId19" Type="http://schemas.openxmlformats.org/officeDocument/2006/relationships/hyperlink" Target="mailto:is-imt@lists.oregonstate.edu" TargetMode="External"/><Relationship Id="rId4" Type="http://schemas.openxmlformats.org/officeDocument/2006/relationships/settings" Target="settings.xml"/><Relationship Id="rId9" Type="http://schemas.openxmlformats.org/officeDocument/2006/relationships/hyperlink" Target="https://emergency.oregonstate.edu/sites/emergency.oregonstate.edu/files/2022_osu_emergency_operation_plan-signed.pdf" TargetMode="External"/><Relationship Id="rId14" Type="http://schemas.openxmlformats.org/officeDocument/2006/relationships/hyperlink" Target="https://oregonstate.app.box.com/s/vxgwi4o68l91wsg8g8bqy2r83lvq7dms" TargetMode="External"/><Relationship Id="rId22" Type="http://schemas.openxmlformats.org/officeDocument/2006/relationships/hyperlink" Target="https://www.getrave.com/login/oregonstate"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EBC0-4E34-DA40-817F-869509C2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9098</Words>
  <Characters>51860</Characters>
  <Application>Microsoft Office Word</Application>
  <DocSecurity>0</DocSecurity>
  <Lines>432</Lines>
  <Paragraphs>121</Paragraphs>
  <ScaleCrop>false</ScaleCrop>
  <Company/>
  <LinksUpToDate>false</LinksUpToDate>
  <CharactersWithSpaces>60837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Marshall, Byron B</cp:lastModifiedBy>
  <cp:revision>5</cp:revision>
  <dcterms:created xsi:type="dcterms:W3CDTF">2024-09-04T20:07:00Z</dcterms:created>
  <dcterms:modified xsi:type="dcterms:W3CDTF">2024-09-19T21:55:00Z</dcterms:modified>
</cp:coreProperties>
</file>